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C4416" w14:textId="77107963" w:rsidR="000C0FB1" w:rsidRDefault="004A1BA8" w:rsidP="001D6846">
      <w:pPr>
        <w:jc w:val="center"/>
        <w:rPr>
          <w:rFonts w:ascii="Times New Roman" w:hAnsi="Times New Roman" w:cs="Times New Roman"/>
          <w:sz w:val="52"/>
          <w:szCs w:val="52"/>
        </w:rPr>
      </w:pPr>
    </w:p>
    <w:p w14:paraId="4E0DBDD4" w14:textId="00385964" w:rsidR="001D6846" w:rsidRDefault="001D6846" w:rsidP="001D6846">
      <w:pPr>
        <w:jc w:val="center"/>
        <w:rPr>
          <w:rFonts w:ascii="Times New Roman" w:hAnsi="Times New Roman" w:cs="Times New Roman"/>
          <w:sz w:val="52"/>
          <w:szCs w:val="52"/>
        </w:rPr>
      </w:pPr>
    </w:p>
    <w:p w14:paraId="0CCA0FF9" w14:textId="3ED3713D" w:rsidR="001D6846" w:rsidRDefault="001D6846" w:rsidP="001D6846">
      <w:pPr>
        <w:jc w:val="center"/>
        <w:rPr>
          <w:rFonts w:ascii="Times New Roman" w:hAnsi="Times New Roman" w:cs="Times New Roman"/>
          <w:sz w:val="52"/>
          <w:szCs w:val="52"/>
        </w:rPr>
      </w:pPr>
    </w:p>
    <w:p w14:paraId="50AC18B3" w14:textId="753C7CFE" w:rsidR="001D6846" w:rsidRDefault="001D6846" w:rsidP="001D6846">
      <w:pPr>
        <w:jc w:val="center"/>
        <w:rPr>
          <w:rFonts w:ascii="Times New Roman" w:hAnsi="Times New Roman" w:cs="Times New Roman"/>
          <w:sz w:val="52"/>
          <w:szCs w:val="52"/>
        </w:rPr>
      </w:pPr>
    </w:p>
    <w:p w14:paraId="2C9400AE" w14:textId="44EAD5F9" w:rsidR="001D6846" w:rsidRDefault="001D6846" w:rsidP="001D6846">
      <w:pPr>
        <w:jc w:val="center"/>
        <w:rPr>
          <w:rFonts w:ascii="Times New Roman" w:hAnsi="Times New Roman" w:cs="Times New Roman"/>
          <w:sz w:val="52"/>
          <w:szCs w:val="52"/>
        </w:rPr>
      </w:pPr>
    </w:p>
    <w:p w14:paraId="001F853B" w14:textId="6CA906E8" w:rsidR="001D6846" w:rsidRPr="001D6846" w:rsidRDefault="001D6846" w:rsidP="001D6846">
      <w:pPr>
        <w:jc w:val="center"/>
        <w:rPr>
          <w:rFonts w:ascii="Times New Roman" w:hAnsi="Times New Roman" w:cs="Times New Roman"/>
          <w:b/>
          <w:bCs/>
          <w:sz w:val="52"/>
          <w:szCs w:val="52"/>
        </w:rPr>
      </w:pPr>
      <w:r w:rsidRPr="001D6846">
        <w:rPr>
          <w:rFonts w:ascii="Times New Roman" w:hAnsi="Times New Roman" w:cs="Times New Roman"/>
          <w:b/>
          <w:bCs/>
          <w:sz w:val="52"/>
          <w:szCs w:val="52"/>
        </w:rPr>
        <w:t>MICAS v0.01 User Manuel</w:t>
      </w:r>
    </w:p>
    <w:p w14:paraId="2B7AF089" w14:textId="3A2F8EE4" w:rsidR="001D6846" w:rsidRPr="001D6846" w:rsidRDefault="001D6846" w:rsidP="001D6846">
      <w:pPr>
        <w:jc w:val="center"/>
        <w:rPr>
          <w:rFonts w:ascii="Times New Roman" w:hAnsi="Times New Roman" w:cs="Times New Roman"/>
          <w:sz w:val="28"/>
          <w:szCs w:val="28"/>
        </w:rPr>
      </w:pPr>
      <w:del w:id="0" w:author="Tayab Soomro" w:date="2022-01-19T10:53:00Z">
        <w:r w:rsidRPr="001D6846" w:rsidDel="00EE1401">
          <w:rPr>
            <w:rFonts w:ascii="Times New Roman" w:hAnsi="Times New Roman" w:cs="Times New Roman"/>
            <w:sz w:val="28"/>
            <w:szCs w:val="28"/>
          </w:rPr>
          <w:delText xml:space="preserve">Created </w:delText>
        </w:r>
      </w:del>
      <w:r w:rsidRPr="001D6846">
        <w:rPr>
          <w:rFonts w:ascii="Times New Roman" w:hAnsi="Times New Roman" w:cs="Times New Roman"/>
          <w:sz w:val="28"/>
          <w:szCs w:val="28"/>
        </w:rPr>
        <w:t>by Tayab Soomro</w:t>
      </w:r>
      <w:r w:rsidR="0020457F">
        <w:rPr>
          <w:rFonts w:ascii="Times New Roman" w:hAnsi="Times New Roman" w:cs="Times New Roman"/>
          <w:sz w:val="28"/>
          <w:szCs w:val="28"/>
        </w:rPr>
        <w:t xml:space="preserve"> and </w:t>
      </w:r>
      <w:r w:rsidRPr="001D6846">
        <w:rPr>
          <w:rFonts w:ascii="Times New Roman" w:hAnsi="Times New Roman" w:cs="Times New Roman"/>
          <w:sz w:val="28"/>
          <w:szCs w:val="28"/>
        </w:rPr>
        <w:t>Matthew Links,</w:t>
      </w:r>
      <w:r w:rsidR="0020457F">
        <w:rPr>
          <w:rFonts w:ascii="Times New Roman" w:hAnsi="Times New Roman" w:cs="Times New Roman"/>
          <w:sz w:val="28"/>
          <w:szCs w:val="28"/>
        </w:rPr>
        <w:t xml:space="preserve"> with support from</w:t>
      </w:r>
      <w:r w:rsidRPr="001D6846">
        <w:rPr>
          <w:rFonts w:ascii="Times New Roman" w:hAnsi="Times New Roman" w:cs="Times New Roman"/>
          <w:sz w:val="28"/>
          <w:szCs w:val="28"/>
        </w:rPr>
        <w:t xml:space="preserve"> Samuel </w:t>
      </w:r>
      <w:proofErr w:type="spellStart"/>
      <w:r w:rsidRPr="001D6846">
        <w:rPr>
          <w:rFonts w:ascii="Times New Roman" w:hAnsi="Times New Roman" w:cs="Times New Roman"/>
          <w:sz w:val="28"/>
          <w:szCs w:val="28"/>
        </w:rPr>
        <w:t>Horovatin</w:t>
      </w:r>
      <w:proofErr w:type="spellEnd"/>
    </w:p>
    <w:p w14:paraId="36FE77D5" w14:textId="431BAEDD" w:rsidR="001D6846" w:rsidRDefault="001D6846" w:rsidP="001D6846">
      <w:pPr>
        <w:jc w:val="center"/>
        <w:rPr>
          <w:rFonts w:ascii="Times New Roman" w:hAnsi="Times New Roman" w:cs="Times New Roman"/>
          <w:sz w:val="28"/>
          <w:szCs w:val="28"/>
        </w:rPr>
      </w:pPr>
    </w:p>
    <w:p w14:paraId="57BFD91A" w14:textId="75F8A0F2" w:rsidR="001D6846" w:rsidRDefault="001D6846" w:rsidP="001D6846">
      <w:pPr>
        <w:jc w:val="center"/>
        <w:rPr>
          <w:rFonts w:ascii="Times New Roman" w:hAnsi="Times New Roman" w:cs="Times New Roman"/>
          <w:sz w:val="28"/>
          <w:szCs w:val="28"/>
        </w:rPr>
      </w:pPr>
    </w:p>
    <w:p w14:paraId="5E435055" w14:textId="576DC6C9" w:rsidR="001D6846" w:rsidRDefault="001D6846" w:rsidP="001D6846">
      <w:pPr>
        <w:jc w:val="center"/>
        <w:rPr>
          <w:rFonts w:ascii="Times New Roman" w:hAnsi="Times New Roman" w:cs="Times New Roman"/>
          <w:sz w:val="28"/>
          <w:szCs w:val="28"/>
        </w:rPr>
      </w:pPr>
    </w:p>
    <w:p w14:paraId="296FFB2A" w14:textId="4803548C" w:rsidR="001D6846" w:rsidRDefault="001D6846" w:rsidP="001D6846">
      <w:pPr>
        <w:jc w:val="center"/>
        <w:rPr>
          <w:rFonts w:ascii="Times New Roman" w:hAnsi="Times New Roman" w:cs="Times New Roman"/>
          <w:sz w:val="28"/>
          <w:szCs w:val="28"/>
        </w:rPr>
      </w:pPr>
    </w:p>
    <w:p w14:paraId="42CF53FA" w14:textId="26D584D9" w:rsidR="001D6846" w:rsidRDefault="001D6846" w:rsidP="001D6846">
      <w:pPr>
        <w:jc w:val="center"/>
        <w:rPr>
          <w:rFonts w:ascii="Times New Roman" w:hAnsi="Times New Roman" w:cs="Times New Roman"/>
          <w:sz w:val="28"/>
          <w:szCs w:val="28"/>
        </w:rPr>
      </w:pPr>
    </w:p>
    <w:p w14:paraId="6856494E" w14:textId="51471252" w:rsidR="001D6846" w:rsidRDefault="001D6846" w:rsidP="001D6846">
      <w:pPr>
        <w:jc w:val="center"/>
        <w:rPr>
          <w:rFonts w:ascii="Times New Roman" w:hAnsi="Times New Roman" w:cs="Times New Roman"/>
          <w:sz w:val="28"/>
          <w:szCs w:val="28"/>
        </w:rPr>
      </w:pPr>
    </w:p>
    <w:p w14:paraId="2E96BD97" w14:textId="67F40F9D" w:rsidR="001D6846" w:rsidRDefault="001D6846" w:rsidP="001D6846">
      <w:pPr>
        <w:jc w:val="center"/>
        <w:rPr>
          <w:rFonts w:ascii="Times New Roman" w:hAnsi="Times New Roman" w:cs="Times New Roman"/>
          <w:sz w:val="28"/>
          <w:szCs w:val="28"/>
        </w:rPr>
      </w:pPr>
    </w:p>
    <w:p w14:paraId="1907D7FF" w14:textId="5CF622EF" w:rsidR="001D6846" w:rsidRDefault="001D6846" w:rsidP="001D6846">
      <w:pPr>
        <w:jc w:val="center"/>
        <w:rPr>
          <w:rFonts w:ascii="Times New Roman" w:hAnsi="Times New Roman" w:cs="Times New Roman"/>
          <w:sz w:val="28"/>
          <w:szCs w:val="28"/>
        </w:rPr>
      </w:pPr>
    </w:p>
    <w:p w14:paraId="69A707BC" w14:textId="47E09A21" w:rsidR="001D6846" w:rsidRDefault="001D6846" w:rsidP="001D6846">
      <w:pPr>
        <w:jc w:val="center"/>
        <w:rPr>
          <w:rFonts w:ascii="Times New Roman" w:hAnsi="Times New Roman" w:cs="Times New Roman"/>
          <w:sz w:val="28"/>
          <w:szCs w:val="28"/>
        </w:rPr>
      </w:pPr>
    </w:p>
    <w:p w14:paraId="0E85ADDF" w14:textId="396BFB3C" w:rsidR="001D6846" w:rsidRDefault="001D6846" w:rsidP="001D6846">
      <w:pPr>
        <w:jc w:val="center"/>
        <w:rPr>
          <w:rFonts w:ascii="Times New Roman" w:hAnsi="Times New Roman" w:cs="Times New Roman"/>
          <w:sz w:val="28"/>
          <w:szCs w:val="28"/>
        </w:rPr>
      </w:pPr>
    </w:p>
    <w:p w14:paraId="7E92019D" w14:textId="4254D58D" w:rsidR="001D6846" w:rsidRDefault="001D6846" w:rsidP="001D6846">
      <w:pPr>
        <w:jc w:val="center"/>
        <w:rPr>
          <w:rFonts w:ascii="Times New Roman" w:hAnsi="Times New Roman" w:cs="Times New Roman"/>
          <w:sz w:val="28"/>
          <w:szCs w:val="28"/>
        </w:rPr>
      </w:pPr>
    </w:p>
    <w:p w14:paraId="4B916341" w14:textId="23999712" w:rsidR="001D6846" w:rsidRDefault="001D6846" w:rsidP="001D6846">
      <w:pPr>
        <w:jc w:val="center"/>
        <w:rPr>
          <w:rFonts w:ascii="Times New Roman" w:hAnsi="Times New Roman" w:cs="Times New Roman"/>
          <w:sz w:val="28"/>
          <w:szCs w:val="28"/>
        </w:rPr>
      </w:pPr>
    </w:p>
    <w:p w14:paraId="56455AF0" w14:textId="3DBE9B61" w:rsidR="001D6846" w:rsidRDefault="001D6846" w:rsidP="001D6846">
      <w:pPr>
        <w:jc w:val="center"/>
        <w:rPr>
          <w:rFonts w:ascii="Times New Roman" w:hAnsi="Times New Roman" w:cs="Times New Roman"/>
          <w:sz w:val="28"/>
          <w:szCs w:val="28"/>
        </w:rPr>
      </w:pPr>
    </w:p>
    <w:p w14:paraId="545BAB2F" w14:textId="5BC306D6" w:rsidR="001D6846" w:rsidRDefault="001D6846" w:rsidP="001D6846">
      <w:pPr>
        <w:jc w:val="center"/>
        <w:rPr>
          <w:rFonts w:ascii="Times New Roman" w:hAnsi="Times New Roman" w:cs="Times New Roman"/>
          <w:sz w:val="28"/>
          <w:szCs w:val="28"/>
        </w:rPr>
      </w:pPr>
    </w:p>
    <w:p w14:paraId="63EA14A2" w14:textId="26268357" w:rsidR="001D6846" w:rsidRDefault="001D6846" w:rsidP="001D6846">
      <w:pPr>
        <w:jc w:val="center"/>
        <w:rPr>
          <w:rFonts w:ascii="Times New Roman" w:hAnsi="Times New Roman" w:cs="Times New Roman"/>
          <w:sz w:val="28"/>
          <w:szCs w:val="28"/>
        </w:rPr>
      </w:pPr>
    </w:p>
    <w:p w14:paraId="2E895714" w14:textId="65DE7620" w:rsidR="001D6846" w:rsidRDefault="001D6846" w:rsidP="001D6846">
      <w:pPr>
        <w:jc w:val="center"/>
        <w:rPr>
          <w:rFonts w:ascii="Times New Roman" w:hAnsi="Times New Roman" w:cs="Times New Roman"/>
          <w:sz w:val="28"/>
          <w:szCs w:val="28"/>
        </w:rPr>
      </w:pPr>
    </w:p>
    <w:p w14:paraId="22669DFE" w14:textId="55C7D01F" w:rsidR="001D6846" w:rsidRDefault="001D6846" w:rsidP="001D6846">
      <w:pPr>
        <w:jc w:val="center"/>
        <w:rPr>
          <w:rFonts w:ascii="Times New Roman" w:hAnsi="Times New Roman" w:cs="Times New Roman"/>
          <w:sz w:val="28"/>
          <w:szCs w:val="28"/>
        </w:rPr>
      </w:pPr>
    </w:p>
    <w:p w14:paraId="6D880D9A" w14:textId="177EACB5" w:rsidR="001D6846" w:rsidRDefault="001D6846" w:rsidP="001D6846">
      <w:pPr>
        <w:jc w:val="center"/>
        <w:rPr>
          <w:rFonts w:ascii="Times New Roman" w:hAnsi="Times New Roman" w:cs="Times New Roman"/>
          <w:sz w:val="28"/>
          <w:szCs w:val="28"/>
        </w:rPr>
      </w:pPr>
    </w:p>
    <w:p w14:paraId="71B4549F" w14:textId="2E1F52CC" w:rsidR="001D6846" w:rsidRDefault="001D6846" w:rsidP="001D6846">
      <w:pPr>
        <w:jc w:val="center"/>
        <w:rPr>
          <w:rFonts w:ascii="Times New Roman" w:hAnsi="Times New Roman" w:cs="Times New Roman"/>
          <w:sz w:val="28"/>
          <w:szCs w:val="28"/>
        </w:rPr>
      </w:pPr>
    </w:p>
    <w:p w14:paraId="02B8197B" w14:textId="6BB62E17" w:rsidR="001D6846" w:rsidRDefault="001D6846" w:rsidP="001D6846">
      <w:pPr>
        <w:jc w:val="center"/>
        <w:rPr>
          <w:rFonts w:ascii="Times New Roman" w:hAnsi="Times New Roman" w:cs="Times New Roman"/>
          <w:sz w:val="28"/>
          <w:szCs w:val="28"/>
        </w:rPr>
      </w:pPr>
    </w:p>
    <w:p w14:paraId="47132138" w14:textId="43EE2B4C" w:rsidR="001D6846" w:rsidRDefault="001D6846" w:rsidP="001D6846">
      <w:pPr>
        <w:jc w:val="center"/>
        <w:rPr>
          <w:rFonts w:ascii="Times New Roman" w:hAnsi="Times New Roman" w:cs="Times New Roman"/>
          <w:sz w:val="28"/>
          <w:szCs w:val="28"/>
        </w:rPr>
      </w:pPr>
    </w:p>
    <w:p w14:paraId="22FFE72A" w14:textId="4E5406F4" w:rsidR="001D6846" w:rsidRDefault="001D6846" w:rsidP="001D6846">
      <w:pPr>
        <w:jc w:val="center"/>
        <w:rPr>
          <w:rFonts w:ascii="Times New Roman" w:hAnsi="Times New Roman" w:cs="Times New Roman"/>
          <w:sz w:val="28"/>
          <w:szCs w:val="28"/>
        </w:rPr>
      </w:pPr>
    </w:p>
    <w:p w14:paraId="089BB089" w14:textId="57D02ED7" w:rsidR="001D6846" w:rsidRDefault="001D6846" w:rsidP="001D6846">
      <w:pPr>
        <w:jc w:val="center"/>
        <w:rPr>
          <w:rFonts w:ascii="Times New Roman" w:hAnsi="Times New Roman" w:cs="Times New Roman"/>
          <w:sz w:val="28"/>
          <w:szCs w:val="28"/>
        </w:rPr>
      </w:pPr>
    </w:p>
    <w:p w14:paraId="68A1DB59" w14:textId="2468DF18" w:rsidR="001D6846" w:rsidRDefault="001D6846" w:rsidP="001D6846">
      <w:pPr>
        <w:jc w:val="center"/>
        <w:rPr>
          <w:rFonts w:ascii="Times New Roman" w:hAnsi="Times New Roman" w:cs="Times New Roman"/>
          <w:sz w:val="28"/>
          <w:szCs w:val="28"/>
        </w:rPr>
      </w:pPr>
    </w:p>
    <w:p w14:paraId="66435590" w14:textId="403657D8" w:rsidR="001D6846" w:rsidRDefault="001D6846" w:rsidP="001D6846">
      <w:pPr>
        <w:jc w:val="center"/>
        <w:rPr>
          <w:rFonts w:ascii="Times New Roman" w:hAnsi="Times New Roman" w:cs="Times New Roman"/>
          <w:sz w:val="28"/>
          <w:szCs w:val="28"/>
        </w:rPr>
      </w:pPr>
    </w:p>
    <w:p w14:paraId="7FD4CDD6" w14:textId="21E978D0" w:rsidR="001D6846" w:rsidRDefault="001D6846" w:rsidP="001D6846">
      <w:pPr>
        <w:jc w:val="center"/>
        <w:rPr>
          <w:rFonts w:ascii="Times New Roman" w:hAnsi="Times New Roman" w:cs="Times New Roman"/>
          <w:sz w:val="28"/>
          <w:szCs w:val="28"/>
        </w:rPr>
      </w:pPr>
    </w:p>
    <w:p w14:paraId="14CC96F6" w14:textId="07C81537" w:rsidR="001D6846" w:rsidRDefault="001D6846" w:rsidP="001D6846">
      <w:pPr>
        <w:jc w:val="center"/>
        <w:rPr>
          <w:rFonts w:ascii="Times New Roman" w:hAnsi="Times New Roman" w:cs="Times New Roman"/>
          <w:sz w:val="28"/>
          <w:szCs w:val="28"/>
        </w:rPr>
      </w:pPr>
    </w:p>
    <w:p w14:paraId="753C8A05" w14:textId="2E87C878" w:rsidR="001D6846" w:rsidRDefault="001D6846" w:rsidP="001D6846">
      <w:pPr>
        <w:jc w:val="center"/>
        <w:rPr>
          <w:rFonts w:ascii="Times New Roman" w:hAnsi="Times New Roman" w:cs="Times New Roman"/>
          <w:sz w:val="28"/>
          <w:szCs w:val="28"/>
        </w:rPr>
      </w:pPr>
    </w:p>
    <w:p w14:paraId="2A2277BD" w14:textId="628D3803" w:rsidR="001D6846" w:rsidRPr="00862A4C" w:rsidRDefault="001D6846" w:rsidP="001D6846">
      <w:pPr>
        <w:rPr>
          <w:rFonts w:ascii="Times New Roman" w:hAnsi="Times New Roman" w:cs="Times New Roman"/>
          <w:b/>
          <w:bCs/>
          <w:sz w:val="32"/>
          <w:szCs w:val="32"/>
        </w:rPr>
      </w:pPr>
      <w:r w:rsidRPr="00862A4C">
        <w:rPr>
          <w:rFonts w:ascii="Times New Roman" w:hAnsi="Times New Roman" w:cs="Times New Roman"/>
          <w:b/>
          <w:bCs/>
          <w:sz w:val="32"/>
          <w:szCs w:val="32"/>
        </w:rPr>
        <w:lastRenderedPageBreak/>
        <w:t xml:space="preserve">What </w:t>
      </w:r>
      <w:proofErr w:type="gramStart"/>
      <w:r w:rsidRPr="00862A4C">
        <w:rPr>
          <w:rFonts w:ascii="Times New Roman" w:hAnsi="Times New Roman" w:cs="Times New Roman"/>
          <w:b/>
          <w:bCs/>
          <w:sz w:val="32"/>
          <w:szCs w:val="32"/>
        </w:rPr>
        <w:t>is</w:t>
      </w:r>
      <w:proofErr w:type="gramEnd"/>
      <w:r w:rsidRPr="00862A4C">
        <w:rPr>
          <w:rFonts w:ascii="Times New Roman" w:hAnsi="Times New Roman" w:cs="Times New Roman"/>
          <w:b/>
          <w:bCs/>
          <w:sz w:val="32"/>
          <w:szCs w:val="32"/>
        </w:rPr>
        <w:t xml:space="preserve"> MICAS?</w:t>
      </w:r>
    </w:p>
    <w:p w14:paraId="5EAAAB5F" w14:textId="77777777" w:rsidR="001D6846" w:rsidRDefault="001D6846" w:rsidP="001D6846">
      <w:pPr>
        <w:rPr>
          <w:rFonts w:ascii="Times New Roman" w:hAnsi="Times New Roman" w:cs="Times New Roman"/>
          <w:b/>
          <w:bCs/>
          <w:sz w:val="28"/>
          <w:szCs w:val="28"/>
        </w:rPr>
      </w:pPr>
    </w:p>
    <w:p w14:paraId="2C2BED5A" w14:textId="256B0290" w:rsidR="001D6846" w:rsidRDefault="001D6846" w:rsidP="001D6846">
      <w:pPr>
        <w:rPr>
          <w:rFonts w:ascii="Times New Roman" w:hAnsi="Times New Roman" w:cs="Times New Roman"/>
          <w:sz w:val="28"/>
          <w:szCs w:val="28"/>
        </w:rPr>
      </w:pPr>
      <w:r>
        <w:rPr>
          <w:rFonts w:ascii="Times New Roman" w:hAnsi="Times New Roman" w:cs="Times New Roman"/>
          <w:sz w:val="28"/>
          <w:szCs w:val="28"/>
        </w:rPr>
        <w:tab/>
        <w:t xml:space="preserve">MICAS was created to aid those wishing to set sequence specific alerts on a nanopore sequencing run. Leveraging a python backend, react.js frontend, and minimap2 for aligning of the user specified sequences, MICAS alters a </w:t>
      </w:r>
      <w:r w:rsidR="0020457F">
        <w:rPr>
          <w:rFonts w:ascii="Times New Roman" w:hAnsi="Times New Roman" w:cs="Times New Roman"/>
          <w:sz w:val="28"/>
          <w:szCs w:val="28"/>
        </w:rPr>
        <w:t xml:space="preserve">user specified email when a threshold </w:t>
      </w:r>
      <w:proofErr w:type="gramStart"/>
      <w:r w:rsidR="0020457F">
        <w:rPr>
          <w:rFonts w:ascii="Times New Roman" w:hAnsi="Times New Roman" w:cs="Times New Roman"/>
          <w:sz w:val="28"/>
          <w:szCs w:val="28"/>
        </w:rPr>
        <w:t xml:space="preserve">( </w:t>
      </w:r>
      <w:r w:rsidR="0020457F" w:rsidRPr="0020457F">
        <w:rPr>
          <w:rFonts w:ascii="Times New Roman" w:hAnsi="Times New Roman" w:cs="Times New Roman"/>
          <w:i/>
          <w:iCs/>
          <w:sz w:val="28"/>
          <w:szCs w:val="28"/>
        </w:rPr>
        <w:t>#</w:t>
      </w:r>
      <w:proofErr w:type="gramEnd"/>
      <w:r w:rsidR="0020457F" w:rsidRPr="0020457F">
        <w:rPr>
          <w:rFonts w:ascii="Times New Roman" w:hAnsi="Times New Roman" w:cs="Times New Roman"/>
          <w:i/>
          <w:iCs/>
          <w:sz w:val="28"/>
          <w:szCs w:val="28"/>
        </w:rPr>
        <w:t xml:space="preserve"> of residues matched / residue length</w:t>
      </w:r>
      <w:r w:rsidR="0020457F">
        <w:rPr>
          <w:rFonts w:ascii="Times New Roman" w:hAnsi="Times New Roman" w:cs="Times New Roman"/>
          <w:sz w:val="28"/>
          <w:szCs w:val="28"/>
        </w:rPr>
        <w:t xml:space="preserve"> ) is met. MICAS is capable of both runing remotely, on a server or desktop, or running natively on a compatible nanopore sequence (currently only the </w:t>
      </w:r>
      <w:hyperlink r:id="rId7" w:history="1">
        <w:r w:rsidR="0020457F" w:rsidRPr="00862A4C">
          <w:rPr>
            <w:rStyle w:val="Hyperlink"/>
            <w:rFonts w:ascii="Times New Roman" w:hAnsi="Times New Roman" w:cs="Times New Roman"/>
            <w:sz w:val="28"/>
            <w:szCs w:val="28"/>
          </w:rPr>
          <w:t>Oxf</w:t>
        </w:r>
        <w:r w:rsidR="00862A4C" w:rsidRPr="00862A4C">
          <w:rPr>
            <w:rStyle w:val="Hyperlink"/>
            <w:rFonts w:ascii="Times New Roman" w:hAnsi="Times New Roman" w:cs="Times New Roman"/>
            <w:sz w:val="28"/>
            <w:szCs w:val="28"/>
          </w:rPr>
          <w:t>or</w:t>
        </w:r>
        <w:r w:rsidR="0020457F" w:rsidRPr="00862A4C">
          <w:rPr>
            <w:rStyle w:val="Hyperlink"/>
            <w:rFonts w:ascii="Times New Roman" w:hAnsi="Times New Roman" w:cs="Times New Roman"/>
            <w:sz w:val="28"/>
            <w:szCs w:val="28"/>
          </w:rPr>
          <w:t xml:space="preserve">d Nanopore </w:t>
        </w:r>
        <w:proofErr w:type="spellStart"/>
        <w:r w:rsidR="00862A4C" w:rsidRPr="00862A4C">
          <w:rPr>
            <w:rStyle w:val="Hyperlink"/>
            <w:rFonts w:ascii="Times New Roman" w:hAnsi="Times New Roman" w:cs="Times New Roman"/>
            <w:sz w:val="28"/>
            <w:szCs w:val="28"/>
          </w:rPr>
          <w:t>Minon</w:t>
        </w:r>
        <w:proofErr w:type="spellEnd"/>
        <w:r w:rsidR="00862A4C" w:rsidRPr="00862A4C">
          <w:rPr>
            <w:rStyle w:val="Hyperlink"/>
            <w:rFonts w:ascii="Times New Roman" w:hAnsi="Times New Roman" w:cs="Times New Roman"/>
            <w:sz w:val="28"/>
            <w:szCs w:val="28"/>
          </w:rPr>
          <w:t xml:space="preserve"> </w:t>
        </w:r>
        <w:r w:rsidR="0020457F" w:rsidRPr="00862A4C">
          <w:rPr>
            <w:rStyle w:val="Hyperlink"/>
            <w:rFonts w:ascii="Times New Roman" w:hAnsi="Times New Roman" w:cs="Times New Roman"/>
            <w:sz w:val="28"/>
            <w:szCs w:val="28"/>
          </w:rPr>
          <w:t>Mk1c</w:t>
        </w:r>
      </w:hyperlink>
      <w:r w:rsidR="0020457F">
        <w:rPr>
          <w:rFonts w:ascii="Times New Roman" w:hAnsi="Times New Roman" w:cs="Times New Roman"/>
          <w:sz w:val="28"/>
          <w:szCs w:val="28"/>
        </w:rPr>
        <w:t xml:space="preserve"> sequencer has been supported).</w:t>
      </w:r>
    </w:p>
    <w:p w14:paraId="2C9A2F05" w14:textId="320A9F05" w:rsidR="0020457F" w:rsidRDefault="0020457F" w:rsidP="001D6846">
      <w:pPr>
        <w:rPr>
          <w:rFonts w:ascii="Times New Roman" w:hAnsi="Times New Roman" w:cs="Times New Roman"/>
          <w:sz w:val="28"/>
          <w:szCs w:val="28"/>
        </w:rPr>
      </w:pPr>
    </w:p>
    <w:p w14:paraId="5C83523D" w14:textId="5B6525CA" w:rsidR="0020457F" w:rsidRPr="00862A4C" w:rsidRDefault="0020457F" w:rsidP="001D6846">
      <w:pPr>
        <w:rPr>
          <w:rFonts w:ascii="Times New Roman" w:hAnsi="Times New Roman" w:cs="Times New Roman"/>
          <w:b/>
          <w:bCs/>
          <w:sz w:val="32"/>
          <w:szCs w:val="32"/>
        </w:rPr>
      </w:pPr>
      <w:r w:rsidRPr="00862A4C">
        <w:rPr>
          <w:rFonts w:ascii="Times New Roman" w:hAnsi="Times New Roman" w:cs="Times New Roman"/>
          <w:b/>
          <w:bCs/>
          <w:sz w:val="32"/>
          <w:szCs w:val="32"/>
        </w:rPr>
        <w:t>What is this Document?</w:t>
      </w:r>
    </w:p>
    <w:p w14:paraId="52679BFC" w14:textId="6BD7F813" w:rsidR="0020457F" w:rsidRDefault="0020457F" w:rsidP="001D6846">
      <w:pPr>
        <w:rPr>
          <w:rFonts w:ascii="Times New Roman" w:hAnsi="Times New Roman" w:cs="Times New Roman"/>
          <w:b/>
          <w:bCs/>
          <w:sz w:val="28"/>
          <w:szCs w:val="28"/>
        </w:rPr>
      </w:pPr>
    </w:p>
    <w:p w14:paraId="5754CF76" w14:textId="131A48D7" w:rsidR="0020457F" w:rsidRDefault="0020457F" w:rsidP="001D6846">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This document serves as a visual overview of the MICAS system, with an example workflow</w:t>
      </w:r>
      <w:r w:rsidR="00862A4C">
        <w:rPr>
          <w:rFonts w:ascii="Times New Roman" w:hAnsi="Times New Roman" w:cs="Times New Roman"/>
          <w:sz w:val="28"/>
          <w:szCs w:val="28"/>
        </w:rPr>
        <w:t xml:space="preserve">. This document assumes the end user has a basic understanding of how to work and execute commands in a </w:t>
      </w:r>
      <w:proofErr w:type="spellStart"/>
      <w:r w:rsidR="00862A4C">
        <w:rPr>
          <w:rFonts w:ascii="Times New Roman" w:hAnsi="Times New Roman" w:cs="Times New Roman"/>
          <w:sz w:val="28"/>
          <w:szCs w:val="28"/>
        </w:rPr>
        <w:t>unix</w:t>
      </w:r>
      <w:proofErr w:type="spellEnd"/>
      <w:r w:rsidR="00862A4C">
        <w:rPr>
          <w:rFonts w:ascii="Times New Roman" w:hAnsi="Times New Roman" w:cs="Times New Roman"/>
          <w:sz w:val="28"/>
          <w:szCs w:val="28"/>
        </w:rPr>
        <w:t xml:space="preserve"> based work environment. For future updates to either MICAS or this document, please check the projects GitHub (</w:t>
      </w:r>
      <w:hyperlink r:id="rId8" w:history="1">
        <w:r w:rsidR="00862A4C" w:rsidRPr="00127EEC">
          <w:rPr>
            <w:rStyle w:val="Hyperlink"/>
            <w:rFonts w:ascii="Times New Roman" w:hAnsi="Times New Roman" w:cs="Times New Roman"/>
            <w:sz w:val="28"/>
            <w:szCs w:val="28"/>
          </w:rPr>
          <w:t>https://github.com/coadunate/MICAS</w:t>
        </w:r>
      </w:hyperlink>
      <w:r w:rsidR="00862A4C">
        <w:rPr>
          <w:rFonts w:ascii="Times New Roman" w:hAnsi="Times New Roman" w:cs="Times New Roman"/>
          <w:sz w:val="28"/>
          <w:szCs w:val="28"/>
        </w:rPr>
        <w:t>).</w:t>
      </w:r>
    </w:p>
    <w:p w14:paraId="72690EA2" w14:textId="43635556" w:rsidR="00862A4C" w:rsidRDefault="00862A4C" w:rsidP="001D6846">
      <w:pPr>
        <w:rPr>
          <w:rFonts w:ascii="Times New Roman" w:hAnsi="Times New Roman" w:cs="Times New Roman"/>
          <w:sz w:val="28"/>
          <w:szCs w:val="28"/>
        </w:rPr>
      </w:pPr>
    </w:p>
    <w:p w14:paraId="54CDA114" w14:textId="6FA95820" w:rsidR="00862A4C" w:rsidRDefault="00862A4C" w:rsidP="001D6846">
      <w:pPr>
        <w:rPr>
          <w:rFonts w:ascii="Times New Roman" w:hAnsi="Times New Roman" w:cs="Times New Roman"/>
          <w:sz w:val="28"/>
          <w:szCs w:val="28"/>
        </w:rPr>
      </w:pPr>
    </w:p>
    <w:p w14:paraId="4EA6B7FD" w14:textId="6CED4232" w:rsidR="00862A4C" w:rsidRDefault="00862A4C" w:rsidP="001D6846">
      <w:pPr>
        <w:rPr>
          <w:rFonts w:ascii="Times New Roman" w:hAnsi="Times New Roman" w:cs="Times New Roman"/>
          <w:sz w:val="28"/>
          <w:szCs w:val="28"/>
        </w:rPr>
      </w:pPr>
    </w:p>
    <w:p w14:paraId="65115779" w14:textId="65559898" w:rsidR="00862A4C" w:rsidRDefault="00862A4C" w:rsidP="001D6846">
      <w:pPr>
        <w:rPr>
          <w:rFonts w:ascii="Times New Roman" w:hAnsi="Times New Roman" w:cs="Times New Roman"/>
          <w:sz w:val="28"/>
          <w:szCs w:val="28"/>
        </w:rPr>
      </w:pPr>
    </w:p>
    <w:p w14:paraId="1FCBDEAE" w14:textId="6B2A7C6B" w:rsidR="00862A4C" w:rsidRDefault="00862A4C" w:rsidP="001D6846">
      <w:pPr>
        <w:rPr>
          <w:rFonts w:ascii="Times New Roman" w:hAnsi="Times New Roman" w:cs="Times New Roman"/>
          <w:sz w:val="28"/>
          <w:szCs w:val="28"/>
        </w:rPr>
      </w:pPr>
    </w:p>
    <w:p w14:paraId="57F41273" w14:textId="4974B01A" w:rsidR="00862A4C" w:rsidRDefault="00862A4C" w:rsidP="001D6846">
      <w:pPr>
        <w:rPr>
          <w:rFonts w:ascii="Times New Roman" w:hAnsi="Times New Roman" w:cs="Times New Roman"/>
          <w:sz w:val="28"/>
          <w:szCs w:val="28"/>
        </w:rPr>
      </w:pPr>
    </w:p>
    <w:p w14:paraId="1C94A59F" w14:textId="0DA285E1" w:rsidR="00862A4C" w:rsidRDefault="00862A4C" w:rsidP="001D6846">
      <w:pPr>
        <w:rPr>
          <w:rFonts w:ascii="Times New Roman" w:hAnsi="Times New Roman" w:cs="Times New Roman"/>
          <w:sz w:val="28"/>
          <w:szCs w:val="28"/>
        </w:rPr>
      </w:pPr>
    </w:p>
    <w:p w14:paraId="2EF6B64C" w14:textId="49BC45DE" w:rsidR="00862A4C" w:rsidRDefault="00862A4C" w:rsidP="001D6846">
      <w:pPr>
        <w:rPr>
          <w:rFonts w:ascii="Times New Roman" w:hAnsi="Times New Roman" w:cs="Times New Roman"/>
          <w:sz w:val="28"/>
          <w:szCs w:val="28"/>
        </w:rPr>
      </w:pPr>
    </w:p>
    <w:p w14:paraId="56D141B2" w14:textId="34D220A8" w:rsidR="00862A4C" w:rsidRDefault="00862A4C" w:rsidP="001D6846">
      <w:pPr>
        <w:rPr>
          <w:rFonts w:ascii="Times New Roman" w:hAnsi="Times New Roman" w:cs="Times New Roman"/>
          <w:sz w:val="28"/>
          <w:szCs w:val="28"/>
        </w:rPr>
      </w:pPr>
    </w:p>
    <w:p w14:paraId="7C3BA272" w14:textId="16D3F251" w:rsidR="00862A4C" w:rsidRDefault="00862A4C" w:rsidP="001D6846">
      <w:pPr>
        <w:rPr>
          <w:rFonts w:ascii="Times New Roman" w:hAnsi="Times New Roman" w:cs="Times New Roman"/>
          <w:sz w:val="28"/>
          <w:szCs w:val="28"/>
        </w:rPr>
      </w:pPr>
    </w:p>
    <w:p w14:paraId="5C03CD7D" w14:textId="18EF19DE" w:rsidR="00862A4C" w:rsidRDefault="00862A4C" w:rsidP="001D6846">
      <w:pPr>
        <w:rPr>
          <w:rFonts w:ascii="Times New Roman" w:hAnsi="Times New Roman" w:cs="Times New Roman"/>
          <w:sz w:val="28"/>
          <w:szCs w:val="28"/>
        </w:rPr>
      </w:pPr>
    </w:p>
    <w:p w14:paraId="27C00AE1" w14:textId="0D6E1A2E" w:rsidR="00862A4C" w:rsidRDefault="00862A4C" w:rsidP="001D6846">
      <w:pPr>
        <w:rPr>
          <w:rFonts w:ascii="Times New Roman" w:hAnsi="Times New Roman" w:cs="Times New Roman"/>
          <w:sz w:val="28"/>
          <w:szCs w:val="28"/>
        </w:rPr>
      </w:pPr>
    </w:p>
    <w:p w14:paraId="53EF1247" w14:textId="159D1725" w:rsidR="00862A4C" w:rsidRDefault="00862A4C" w:rsidP="001D6846">
      <w:pPr>
        <w:rPr>
          <w:rFonts w:ascii="Times New Roman" w:hAnsi="Times New Roman" w:cs="Times New Roman"/>
          <w:sz w:val="28"/>
          <w:szCs w:val="28"/>
        </w:rPr>
      </w:pPr>
    </w:p>
    <w:p w14:paraId="468DA8C1" w14:textId="438FC470" w:rsidR="00862A4C" w:rsidRDefault="00862A4C" w:rsidP="001D6846">
      <w:pPr>
        <w:rPr>
          <w:rFonts w:ascii="Times New Roman" w:hAnsi="Times New Roman" w:cs="Times New Roman"/>
          <w:sz w:val="28"/>
          <w:szCs w:val="28"/>
        </w:rPr>
      </w:pPr>
    </w:p>
    <w:p w14:paraId="7D6FCBBC" w14:textId="44E7DD56" w:rsidR="00862A4C" w:rsidRDefault="00862A4C" w:rsidP="001D6846">
      <w:pPr>
        <w:rPr>
          <w:rFonts w:ascii="Times New Roman" w:hAnsi="Times New Roman" w:cs="Times New Roman"/>
          <w:sz w:val="28"/>
          <w:szCs w:val="28"/>
        </w:rPr>
      </w:pPr>
    </w:p>
    <w:p w14:paraId="0E2317C5" w14:textId="735386C7" w:rsidR="00862A4C" w:rsidRDefault="00862A4C" w:rsidP="001D6846">
      <w:pPr>
        <w:rPr>
          <w:rFonts w:ascii="Times New Roman" w:hAnsi="Times New Roman" w:cs="Times New Roman"/>
          <w:sz w:val="28"/>
          <w:szCs w:val="28"/>
        </w:rPr>
      </w:pPr>
    </w:p>
    <w:p w14:paraId="6666728E" w14:textId="0345B1F1" w:rsidR="00862A4C" w:rsidRDefault="00862A4C" w:rsidP="001D6846">
      <w:pPr>
        <w:rPr>
          <w:rFonts w:ascii="Times New Roman" w:hAnsi="Times New Roman" w:cs="Times New Roman"/>
          <w:sz w:val="28"/>
          <w:szCs w:val="28"/>
        </w:rPr>
      </w:pPr>
    </w:p>
    <w:p w14:paraId="23C823CC" w14:textId="50121A42" w:rsidR="00862A4C" w:rsidRDefault="00862A4C" w:rsidP="001D6846">
      <w:pPr>
        <w:rPr>
          <w:rFonts w:ascii="Times New Roman" w:hAnsi="Times New Roman" w:cs="Times New Roman"/>
          <w:sz w:val="28"/>
          <w:szCs w:val="28"/>
        </w:rPr>
      </w:pPr>
    </w:p>
    <w:p w14:paraId="61863BF4" w14:textId="75B6E1A5" w:rsidR="00862A4C" w:rsidRDefault="00862A4C" w:rsidP="001D6846">
      <w:pPr>
        <w:rPr>
          <w:rFonts w:ascii="Times New Roman" w:hAnsi="Times New Roman" w:cs="Times New Roman"/>
          <w:sz w:val="28"/>
          <w:szCs w:val="28"/>
        </w:rPr>
      </w:pPr>
    </w:p>
    <w:p w14:paraId="03FB6743" w14:textId="5EB5339B" w:rsidR="00862A4C" w:rsidRDefault="00862A4C" w:rsidP="001D6846">
      <w:pPr>
        <w:rPr>
          <w:rFonts w:ascii="Times New Roman" w:hAnsi="Times New Roman" w:cs="Times New Roman"/>
          <w:sz w:val="28"/>
          <w:szCs w:val="28"/>
        </w:rPr>
      </w:pPr>
    </w:p>
    <w:p w14:paraId="688998F9" w14:textId="01BE763B" w:rsidR="00862A4C" w:rsidRDefault="00862A4C" w:rsidP="001D6846">
      <w:pPr>
        <w:rPr>
          <w:rFonts w:ascii="Times New Roman" w:hAnsi="Times New Roman" w:cs="Times New Roman"/>
          <w:sz w:val="28"/>
          <w:szCs w:val="28"/>
        </w:rPr>
      </w:pPr>
    </w:p>
    <w:p w14:paraId="190748F9" w14:textId="47872C28" w:rsidR="00862A4C" w:rsidRDefault="00862A4C" w:rsidP="001D6846">
      <w:pPr>
        <w:rPr>
          <w:rFonts w:ascii="Times New Roman" w:hAnsi="Times New Roman" w:cs="Times New Roman"/>
          <w:sz w:val="28"/>
          <w:szCs w:val="28"/>
        </w:rPr>
      </w:pPr>
    </w:p>
    <w:p w14:paraId="06E6686B" w14:textId="56950E68" w:rsidR="00862A4C" w:rsidRPr="00862A4C" w:rsidRDefault="00862A4C" w:rsidP="001D6846">
      <w:pPr>
        <w:rPr>
          <w:rFonts w:ascii="Times New Roman" w:hAnsi="Times New Roman" w:cs="Times New Roman"/>
          <w:b/>
          <w:bCs/>
          <w:sz w:val="32"/>
          <w:szCs w:val="32"/>
        </w:rPr>
      </w:pPr>
      <w:r w:rsidRPr="00862A4C">
        <w:rPr>
          <w:rFonts w:ascii="Times New Roman" w:hAnsi="Times New Roman" w:cs="Times New Roman"/>
          <w:b/>
          <w:bCs/>
          <w:sz w:val="32"/>
          <w:szCs w:val="32"/>
        </w:rPr>
        <w:lastRenderedPageBreak/>
        <w:t>Inst</w:t>
      </w:r>
      <w:ins w:id="1" w:author="Tayab Soomro" w:date="2022-01-19T13:54:00Z">
        <w:r w:rsidR="007B2446">
          <w:rPr>
            <w:rFonts w:ascii="Times New Roman" w:hAnsi="Times New Roman" w:cs="Times New Roman"/>
            <w:b/>
            <w:bCs/>
            <w:sz w:val="32"/>
            <w:szCs w:val="32"/>
          </w:rPr>
          <w:t>a</w:t>
        </w:r>
      </w:ins>
      <w:del w:id="2" w:author="Tayab Soomro" w:date="2022-01-19T13:54:00Z">
        <w:r w:rsidRPr="00862A4C" w:rsidDel="007B2446">
          <w:rPr>
            <w:rFonts w:ascii="Times New Roman" w:hAnsi="Times New Roman" w:cs="Times New Roman"/>
            <w:b/>
            <w:bCs/>
            <w:sz w:val="32"/>
            <w:szCs w:val="32"/>
          </w:rPr>
          <w:delText>i</w:delText>
        </w:r>
      </w:del>
      <w:r w:rsidRPr="00862A4C">
        <w:rPr>
          <w:rFonts w:ascii="Times New Roman" w:hAnsi="Times New Roman" w:cs="Times New Roman"/>
          <w:b/>
          <w:bCs/>
          <w:sz w:val="32"/>
          <w:szCs w:val="32"/>
        </w:rPr>
        <w:t xml:space="preserve">llation </w:t>
      </w:r>
    </w:p>
    <w:p w14:paraId="37AD34F1" w14:textId="0AD4CD62" w:rsidR="00862A4C" w:rsidRDefault="00862A4C" w:rsidP="001D6846">
      <w:pPr>
        <w:rPr>
          <w:rFonts w:ascii="Times New Roman" w:hAnsi="Times New Roman" w:cs="Times New Roman"/>
          <w:sz w:val="28"/>
          <w:szCs w:val="28"/>
        </w:rPr>
      </w:pPr>
    </w:p>
    <w:p w14:paraId="20D7D530" w14:textId="576AA3D6" w:rsidR="00862A4C" w:rsidRDefault="00862A4C" w:rsidP="001D6846">
      <w:pPr>
        <w:rPr>
          <w:rFonts w:ascii="Times New Roman" w:hAnsi="Times New Roman" w:cs="Times New Roman"/>
          <w:b/>
          <w:bCs/>
          <w:sz w:val="28"/>
          <w:szCs w:val="28"/>
        </w:rPr>
      </w:pPr>
      <w:r w:rsidRPr="00862A4C">
        <w:rPr>
          <w:rFonts w:ascii="Times New Roman" w:hAnsi="Times New Roman" w:cs="Times New Roman"/>
          <w:b/>
          <w:bCs/>
          <w:sz w:val="28"/>
          <w:szCs w:val="28"/>
        </w:rPr>
        <w:t>Prerequisites:</w:t>
      </w:r>
    </w:p>
    <w:p w14:paraId="311C291A" w14:textId="3900FAD1" w:rsidR="00862A4C" w:rsidRPr="00D21674" w:rsidRDefault="00862A4C" w:rsidP="00862A4C">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 xml:space="preserve">macOS </w:t>
      </w:r>
      <w:r w:rsidR="00D21674">
        <w:rPr>
          <w:rFonts w:ascii="Times New Roman" w:hAnsi="Times New Roman" w:cs="Times New Roman"/>
          <w:sz w:val="28"/>
          <w:szCs w:val="28"/>
        </w:rPr>
        <w:t>or Ubuntu (Unix based is key)</w:t>
      </w:r>
    </w:p>
    <w:p w14:paraId="75A2F465" w14:textId="0308A892" w:rsidR="00D21674" w:rsidRPr="00D21674" w:rsidRDefault="004A1BA8" w:rsidP="00862A4C">
      <w:pPr>
        <w:pStyle w:val="ListParagraph"/>
        <w:numPr>
          <w:ilvl w:val="0"/>
          <w:numId w:val="1"/>
        </w:numPr>
        <w:rPr>
          <w:rFonts w:ascii="Times New Roman" w:hAnsi="Times New Roman" w:cs="Times New Roman"/>
          <w:b/>
          <w:bCs/>
          <w:sz w:val="28"/>
          <w:szCs w:val="28"/>
        </w:rPr>
      </w:pPr>
      <w:hyperlink r:id="rId9" w:history="1">
        <w:r w:rsidR="00D21674" w:rsidRPr="00D21674">
          <w:rPr>
            <w:rStyle w:val="Hyperlink"/>
            <w:rFonts w:ascii="Times New Roman" w:hAnsi="Times New Roman" w:cs="Times New Roman"/>
            <w:sz w:val="28"/>
            <w:szCs w:val="28"/>
          </w:rPr>
          <w:t>git</w:t>
        </w:r>
      </w:hyperlink>
    </w:p>
    <w:p w14:paraId="3AD8D3F1" w14:textId="503EB816" w:rsidR="00D21674" w:rsidRPr="00D21674" w:rsidRDefault="004A1BA8" w:rsidP="00862A4C">
      <w:pPr>
        <w:pStyle w:val="ListParagraph"/>
        <w:numPr>
          <w:ilvl w:val="0"/>
          <w:numId w:val="1"/>
        </w:numPr>
        <w:rPr>
          <w:rFonts w:ascii="Times New Roman" w:hAnsi="Times New Roman" w:cs="Times New Roman"/>
          <w:b/>
          <w:bCs/>
          <w:sz w:val="28"/>
          <w:szCs w:val="28"/>
        </w:rPr>
      </w:pPr>
      <w:hyperlink r:id="rId10" w:history="1">
        <w:proofErr w:type="spellStart"/>
        <w:r w:rsidR="00D21674" w:rsidRPr="00D21674">
          <w:rPr>
            <w:rStyle w:val="Hyperlink"/>
            <w:rFonts w:ascii="Times New Roman" w:hAnsi="Times New Roman" w:cs="Times New Roman"/>
            <w:sz w:val="28"/>
            <w:szCs w:val="28"/>
          </w:rPr>
          <w:t>conda</w:t>
        </w:r>
        <w:proofErr w:type="spellEnd"/>
      </w:hyperlink>
    </w:p>
    <w:p w14:paraId="112910A4" w14:textId="193EEB16" w:rsidR="00D21674" w:rsidRPr="00D21674" w:rsidRDefault="00D21674" w:rsidP="00862A4C">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A web-browser (any modern browser will do)</w:t>
      </w:r>
    </w:p>
    <w:p w14:paraId="1DCD6FB4" w14:textId="7F332AC4" w:rsidR="00D21674" w:rsidRDefault="00D21674" w:rsidP="00D21674">
      <w:pPr>
        <w:rPr>
          <w:rFonts w:ascii="Times New Roman" w:hAnsi="Times New Roman" w:cs="Times New Roman"/>
          <w:b/>
          <w:bCs/>
          <w:sz w:val="28"/>
          <w:szCs w:val="28"/>
        </w:rPr>
      </w:pPr>
    </w:p>
    <w:p w14:paraId="68FC9677" w14:textId="538C5A99" w:rsidR="00D21674" w:rsidRDefault="00D21674" w:rsidP="00D21674">
      <w:pPr>
        <w:rPr>
          <w:rFonts w:ascii="Times New Roman" w:hAnsi="Times New Roman" w:cs="Times New Roman"/>
          <w:sz w:val="28"/>
          <w:szCs w:val="28"/>
        </w:rPr>
      </w:pPr>
      <w:r w:rsidRPr="00D21674">
        <w:rPr>
          <w:rFonts w:ascii="Times New Roman" w:hAnsi="Times New Roman" w:cs="Times New Roman"/>
          <w:b/>
          <w:bCs/>
          <w:sz w:val="28"/>
          <w:szCs w:val="28"/>
        </w:rPr>
        <w:t>If you are installing MICAS on an Mk1c</w:t>
      </w:r>
      <w:r>
        <w:rPr>
          <w:rFonts w:ascii="Times New Roman" w:hAnsi="Times New Roman" w:cs="Times New Roman"/>
          <w:sz w:val="28"/>
          <w:szCs w:val="28"/>
        </w:rPr>
        <w:t xml:space="preserve">, there are a couple preliminary steps required to get the system ready to run MICAS. Please follow the guide posted </w:t>
      </w:r>
      <w:hyperlink r:id="rId11" w:history="1">
        <w:r w:rsidRPr="00740D78">
          <w:rPr>
            <w:rStyle w:val="Hyperlink"/>
            <w:rFonts w:ascii="Times New Roman" w:hAnsi="Times New Roman" w:cs="Times New Roman"/>
            <w:sz w:val="28"/>
            <w:szCs w:val="28"/>
          </w:rPr>
          <w:t>here</w:t>
        </w:r>
      </w:hyperlink>
      <w:r>
        <w:rPr>
          <w:rFonts w:ascii="Times New Roman" w:hAnsi="Times New Roman" w:cs="Times New Roman"/>
          <w:sz w:val="28"/>
          <w:szCs w:val="28"/>
        </w:rPr>
        <w:t xml:space="preserve"> (requires ONT community account to read) or the guide within appendix 1 before continuing. </w:t>
      </w:r>
    </w:p>
    <w:p w14:paraId="52004C59" w14:textId="13ED1AC3" w:rsidR="000B3ECF" w:rsidRDefault="000B3ECF" w:rsidP="00D21674">
      <w:pPr>
        <w:rPr>
          <w:rFonts w:ascii="Times New Roman" w:hAnsi="Times New Roman" w:cs="Times New Roman"/>
          <w:sz w:val="28"/>
          <w:szCs w:val="28"/>
        </w:rPr>
      </w:pPr>
    </w:p>
    <w:p w14:paraId="0A2860E7" w14:textId="4A1A46A3" w:rsidR="00B10EA9" w:rsidRDefault="00B10EA9" w:rsidP="00D21674">
      <w:pPr>
        <w:rPr>
          <w:rFonts w:ascii="Times New Roman" w:hAnsi="Times New Roman" w:cs="Times New Roman"/>
          <w:sz w:val="28"/>
          <w:szCs w:val="28"/>
        </w:rPr>
      </w:pPr>
    </w:p>
    <w:p w14:paraId="6D14ACB2" w14:textId="3060F08C" w:rsidR="00B10EA9" w:rsidRDefault="00B10EA9" w:rsidP="00B10EA9">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Download project from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w:t>
      </w:r>
      <w:hyperlink r:id="rId12" w:history="1">
        <w:r w:rsidRPr="00127EEC">
          <w:rPr>
            <w:rStyle w:val="Hyperlink"/>
            <w:rFonts w:ascii="Times New Roman" w:hAnsi="Times New Roman" w:cs="Times New Roman"/>
            <w:sz w:val="28"/>
            <w:szCs w:val="28"/>
          </w:rPr>
          <w:t>https://github.com/coadunate/MICAS</w:t>
        </w:r>
      </w:hyperlink>
      <w:r>
        <w:rPr>
          <w:rFonts w:ascii="Times New Roman" w:hAnsi="Times New Roman" w:cs="Times New Roman"/>
          <w:sz w:val="28"/>
          <w:szCs w:val="28"/>
        </w:rPr>
        <w:t>)</w:t>
      </w:r>
    </w:p>
    <w:p w14:paraId="485BAD6E" w14:textId="1EBB3F41" w:rsidR="00B10EA9" w:rsidRPr="00B10EA9" w:rsidRDefault="00B10EA9" w:rsidP="00B10EA9">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Once downloaded, go into the project and run</w:t>
      </w:r>
      <w:r>
        <w:rPr>
          <w:rFonts w:ascii="Courier New" w:eastAsia="Times New Roman" w:hAnsi="Courier New" w:cs="Courier New"/>
          <w:sz w:val="20"/>
          <w:szCs w:val="20"/>
        </w:rPr>
        <w:t>./install.sh</w:t>
      </w:r>
      <w:r>
        <w:rPr>
          <w:rFonts w:ascii="Times New Roman" w:eastAsia="Times New Roman" w:hAnsi="Times New Roman" w:cs="Times New Roman"/>
          <w:sz w:val="28"/>
          <w:szCs w:val="28"/>
        </w:rPr>
        <w:t xml:space="preserve">. This install script will handle the system step, including the creation and package population of a </w:t>
      </w:r>
      <w:proofErr w:type="spellStart"/>
      <w:r>
        <w:rPr>
          <w:rFonts w:ascii="Times New Roman" w:eastAsia="Times New Roman" w:hAnsi="Times New Roman" w:cs="Times New Roman"/>
          <w:sz w:val="28"/>
          <w:szCs w:val="28"/>
        </w:rPr>
        <w:t>conda</w:t>
      </w:r>
      <w:proofErr w:type="spellEnd"/>
      <w:r>
        <w:rPr>
          <w:rFonts w:ascii="Times New Roman" w:eastAsia="Times New Roman" w:hAnsi="Times New Roman" w:cs="Times New Roman"/>
          <w:sz w:val="28"/>
          <w:szCs w:val="28"/>
        </w:rPr>
        <w:t xml:space="preserve"> environment.</w:t>
      </w:r>
    </w:p>
    <w:p w14:paraId="10765225" w14:textId="6F8B6A79" w:rsidR="00B10EA9" w:rsidRDefault="00B10EA9" w:rsidP="00B10EA9">
      <w:pPr>
        <w:ind w:left="360"/>
        <w:rPr>
          <w:rFonts w:ascii="Times New Roman" w:hAnsi="Times New Roman" w:cs="Times New Roman"/>
          <w:sz w:val="28"/>
          <w:szCs w:val="28"/>
        </w:rPr>
      </w:pPr>
    </w:p>
    <w:p w14:paraId="52809C4B" w14:textId="2F5686BF" w:rsidR="00B10EA9" w:rsidRDefault="00B10EA9" w:rsidP="00B10EA9">
      <w:pPr>
        <w:ind w:left="360"/>
        <w:rPr>
          <w:rFonts w:ascii="Times New Roman" w:hAnsi="Times New Roman" w:cs="Times New Roman"/>
          <w:sz w:val="28"/>
          <w:szCs w:val="28"/>
        </w:rPr>
      </w:pPr>
      <w:r>
        <w:rPr>
          <w:rFonts w:ascii="Times New Roman" w:hAnsi="Times New Roman" w:cs="Times New Roman"/>
          <w:sz w:val="28"/>
          <w:szCs w:val="28"/>
        </w:rPr>
        <w:t>At this point, inst</w:t>
      </w:r>
      <w:ins w:id="3" w:author="Tayab Soomro" w:date="2022-01-19T13:55:00Z">
        <w:r w:rsidR="007B2446">
          <w:rPr>
            <w:rFonts w:ascii="Times New Roman" w:hAnsi="Times New Roman" w:cs="Times New Roman"/>
            <w:sz w:val="28"/>
            <w:szCs w:val="28"/>
          </w:rPr>
          <w:t>a</w:t>
        </w:r>
      </w:ins>
      <w:del w:id="4" w:author="Tayab Soomro" w:date="2022-01-19T13:55:00Z">
        <w:r w:rsidDel="007B2446">
          <w:rPr>
            <w:rFonts w:ascii="Times New Roman" w:hAnsi="Times New Roman" w:cs="Times New Roman"/>
            <w:sz w:val="28"/>
            <w:szCs w:val="28"/>
          </w:rPr>
          <w:delText>i</w:delText>
        </w:r>
      </w:del>
      <w:r>
        <w:rPr>
          <w:rFonts w:ascii="Times New Roman" w:hAnsi="Times New Roman" w:cs="Times New Roman"/>
          <w:sz w:val="28"/>
          <w:szCs w:val="28"/>
        </w:rPr>
        <w:t xml:space="preserve">llation is more or less complete. If for any reason the </w:t>
      </w:r>
      <w:r w:rsidRPr="00262945">
        <w:rPr>
          <w:rFonts w:ascii="Times New Roman" w:hAnsi="Times New Roman" w:cs="Times New Roman"/>
          <w:b/>
          <w:bCs/>
          <w:sz w:val="28"/>
          <w:szCs w:val="28"/>
        </w:rPr>
        <w:t>install script failed</w:t>
      </w:r>
      <w:r>
        <w:rPr>
          <w:rFonts w:ascii="Times New Roman" w:hAnsi="Times New Roman" w:cs="Times New Roman"/>
          <w:sz w:val="28"/>
          <w:szCs w:val="28"/>
        </w:rPr>
        <w:t xml:space="preserve">, </w:t>
      </w:r>
      <w:r w:rsidR="00262945">
        <w:rPr>
          <w:rFonts w:ascii="Times New Roman" w:hAnsi="Times New Roman" w:cs="Times New Roman"/>
          <w:sz w:val="28"/>
          <w:szCs w:val="28"/>
        </w:rPr>
        <w:t xml:space="preserve">you may </w:t>
      </w:r>
      <w:r w:rsidR="00262945" w:rsidRPr="00262945">
        <w:rPr>
          <w:rFonts w:ascii="Times New Roman" w:hAnsi="Times New Roman" w:cs="Times New Roman"/>
          <w:b/>
          <w:bCs/>
          <w:sz w:val="28"/>
          <w:szCs w:val="28"/>
        </w:rPr>
        <w:t>optionally</w:t>
      </w:r>
      <w:r w:rsidR="00262945">
        <w:rPr>
          <w:rFonts w:ascii="Times New Roman" w:hAnsi="Times New Roman" w:cs="Times New Roman"/>
          <w:sz w:val="28"/>
          <w:szCs w:val="28"/>
        </w:rPr>
        <w:t xml:space="preserve"> run the following command</w:t>
      </w:r>
      <w:r w:rsidR="00DC04A4">
        <w:rPr>
          <w:rFonts w:ascii="Times New Roman" w:hAnsi="Times New Roman" w:cs="Times New Roman"/>
          <w:sz w:val="28"/>
          <w:szCs w:val="28"/>
        </w:rPr>
        <w:t>s from the projects base folder</w:t>
      </w:r>
      <w:r w:rsidR="00262945">
        <w:rPr>
          <w:rFonts w:ascii="Times New Roman" w:hAnsi="Times New Roman" w:cs="Times New Roman"/>
          <w:sz w:val="28"/>
          <w:szCs w:val="28"/>
        </w:rPr>
        <w:t>:</w:t>
      </w:r>
    </w:p>
    <w:p w14:paraId="2CAEEFE6" w14:textId="77777777" w:rsidR="00262945" w:rsidRDefault="00262945" w:rsidP="00B10EA9">
      <w:pPr>
        <w:ind w:left="360"/>
        <w:rPr>
          <w:rFonts w:ascii="Times New Roman" w:hAnsi="Times New Roman" w:cs="Times New Roman"/>
          <w:sz w:val="28"/>
          <w:szCs w:val="28"/>
        </w:rPr>
      </w:pPr>
    </w:p>
    <w:p w14:paraId="7071C7FE" w14:textId="25B2F2DF" w:rsidR="00DC04A4" w:rsidRPr="004B4D9E" w:rsidRDefault="00DC04A4" w:rsidP="004B4D9E">
      <w:pPr>
        <w:pStyle w:val="ListParagraph"/>
        <w:numPr>
          <w:ilvl w:val="0"/>
          <w:numId w:val="7"/>
        </w:numPr>
        <w:rPr>
          <w:rFonts w:ascii="Times New Roman" w:hAnsi="Times New Roman" w:cs="Times New Roman"/>
          <w:sz w:val="28"/>
          <w:szCs w:val="28"/>
        </w:rPr>
      </w:pPr>
      <w:r w:rsidRPr="004B4D9E">
        <w:rPr>
          <w:rFonts w:ascii="Times New Roman" w:hAnsi="Times New Roman" w:cs="Times New Roman"/>
          <w:sz w:val="28"/>
          <w:szCs w:val="28"/>
        </w:rPr>
        <w:t xml:space="preserve">Create micas </w:t>
      </w:r>
      <w:proofErr w:type="spellStart"/>
      <w:r w:rsidRPr="004B4D9E">
        <w:rPr>
          <w:rFonts w:ascii="Times New Roman" w:hAnsi="Times New Roman" w:cs="Times New Roman"/>
          <w:sz w:val="28"/>
          <w:szCs w:val="28"/>
        </w:rPr>
        <w:t>Conda</w:t>
      </w:r>
      <w:proofErr w:type="spellEnd"/>
      <w:r w:rsidRPr="004B4D9E">
        <w:rPr>
          <w:rFonts w:ascii="Times New Roman" w:hAnsi="Times New Roman" w:cs="Times New Roman"/>
          <w:sz w:val="28"/>
          <w:szCs w:val="28"/>
        </w:rPr>
        <w:t xml:space="preserve"> environment: </w:t>
      </w:r>
    </w:p>
    <w:p w14:paraId="518F4570" w14:textId="4B6E1A01" w:rsidR="004B4D9E" w:rsidRDefault="00DC04A4" w:rsidP="004B4D9E">
      <w:pPr>
        <w:pStyle w:val="ListParagraph"/>
        <w:ind w:left="1080"/>
        <w:rPr>
          <w:rFonts w:ascii="Courier New" w:hAnsi="Courier New" w:cs="Courier New"/>
          <w:sz w:val="20"/>
          <w:szCs w:val="20"/>
        </w:rPr>
      </w:pPr>
      <w:proofErr w:type="spellStart"/>
      <w:r w:rsidRPr="00DC04A4">
        <w:rPr>
          <w:rFonts w:ascii="Courier New" w:hAnsi="Courier New" w:cs="Courier New"/>
          <w:sz w:val="20"/>
          <w:szCs w:val="20"/>
        </w:rPr>
        <w:t>conda</w:t>
      </w:r>
      <w:proofErr w:type="spellEnd"/>
      <w:r w:rsidRPr="00DC04A4">
        <w:rPr>
          <w:rFonts w:ascii="Courier New" w:hAnsi="Courier New" w:cs="Courier New"/>
          <w:sz w:val="20"/>
          <w:szCs w:val="20"/>
        </w:rPr>
        <w:t xml:space="preserve"> env create -n </w:t>
      </w:r>
      <w:proofErr w:type="spellStart"/>
      <w:r w:rsidRPr="00DC04A4">
        <w:rPr>
          <w:rFonts w:ascii="Courier New" w:hAnsi="Courier New" w:cs="Courier New"/>
          <w:sz w:val="20"/>
          <w:szCs w:val="20"/>
        </w:rPr>
        <w:t>micas_env</w:t>
      </w:r>
      <w:proofErr w:type="spellEnd"/>
      <w:r w:rsidRPr="00DC04A4">
        <w:rPr>
          <w:rFonts w:ascii="Courier New" w:hAnsi="Courier New" w:cs="Courier New"/>
          <w:sz w:val="20"/>
          <w:szCs w:val="20"/>
        </w:rPr>
        <w:t xml:space="preserve"> python=3.9 -q -f ./server/</w:t>
      </w:r>
      <w:proofErr w:type="spellStart"/>
      <w:r w:rsidRPr="00DC04A4">
        <w:rPr>
          <w:rFonts w:ascii="Courier New" w:hAnsi="Courier New" w:cs="Courier New"/>
          <w:sz w:val="20"/>
          <w:szCs w:val="20"/>
        </w:rPr>
        <w:t>environment.yml</w:t>
      </w:r>
      <w:proofErr w:type="spellEnd"/>
    </w:p>
    <w:p w14:paraId="59E87832" w14:textId="77777777" w:rsidR="004B4D9E" w:rsidRPr="004B4D9E" w:rsidRDefault="004B4D9E" w:rsidP="004B4D9E">
      <w:pPr>
        <w:pStyle w:val="ListParagraph"/>
        <w:ind w:left="1080"/>
        <w:rPr>
          <w:rFonts w:ascii="Courier New" w:hAnsi="Courier New" w:cs="Courier New"/>
          <w:sz w:val="20"/>
          <w:szCs w:val="20"/>
        </w:rPr>
      </w:pPr>
    </w:p>
    <w:p w14:paraId="036AFC23" w14:textId="77777777" w:rsidR="004B4D9E" w:rsidRDefault="004B4D9E" w:rsidP="004B4D9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Enter </w:t>
      </w:r>
      <w:proofErr w:type="spellStart"/>
      <w:r>
        <w:rPr>
          <w:rFonts w:ascii="Times New Roman" w:hAnsi="Times New Roman" w:cs="Times New Roman"/>
          <w:sz w:val="28"/>
          <w:szCs w:val="28"/>
        </w:rPr>
        <w:t>Conda</w:t>
      </w:r>
      <w:proofErr w:type="spellEnd"/>
      <w:r>
        <w:rPr>
          <w:rFonts w:ascii="Times New Roman" w:hAnsi="Times New Roman" w:cs="Times New Roman"/>
          <w:sz w:val="28"/>
          <w:szCs w:val="28"/>
        </w:rPr>
        <w:t xml:space="preserve"> environment:</w:t>
      </w:r>
    </w:p>
    <w:p w14:paraId="3A578AA1" w14:textId="77777777" w:rsidR="004B4D9E" w:rsidRPr="00DC04A4" w:rsidRDefault="004B4D9E" w:rsidP="004B4D9E">
      <w:pPr>
        <w:pStyle w:val="ListParagraph"/>
        <w:ind w:left="1080"/>
        <w:rPr>
          <w:rFonts w:ascii="Courier New" w:hAnsi="Courier New" w:cs="Courier New"/>
          <w:sz w:val="20"/>
          <w:szCs w:val="20"/>
        </w:rPr>
      </w:pPr>
      <w:proofErr w:type="spellStart"/>
      <w:r>
        <w:rPr>
          <w:rFonts w:ascii="Courier New" w:hAnsi="Courier New" w:cs="Courier New"/>
          <w:sz w:val="20"/>
          <w:szCs w:val="20"/>
        </w:rPr>
        <w:t>conda</w:t>
      </w:r>
      <w:proofErr w:type="spellEnd"/>
      <w:r>
        <w:rPr>
          <w:rFonts w:ascii="Courier New" w:hAnsi="Courier New" w:cs="Courier New"/>
          <w:sz w:val="20"/>
          <w:szCs w:val="20"/>
        </w:rPr>
        <w:t xml:space="preserve"> activate </w:t>
      </w:r>
      <w:proofErr w:type="spellStart"/>
      <w:r>
        <w:rPr>
          <w:rFonts w:ascii="Courier New" w:hAnsi="Courier New" w:cs="Courier New"/>
          <w:sz w:val="20"/>
          <w:szCs w:val="20"/>
        </w:rPr>
        <w:t>micas_env</w:t>
      </w:r>
      <w:proofErr w:type="spellEnd"/>
    </w:p>
    <w:p w14:paraId="26AEAA34" w14:textId="77777777" w:rsidR="00DC04A4" w:rsidRPr="00DC04A4" w:rsidRDefault="00DC04A4" w:rsidP="00DC04A4">
      <w:pPr>
        <w:pStyle w:val="ListParagraph"/>
        <w:ind w:left="1080"/>
        <w:rPr>
          <w:rFonts w:ascii="Courier New" w:hAnsi="Courier New" w:cs="Courier New"/>
          <w:sz w:val="20"/>
          <w:szCs w:val="20"/>
        </w:rPr>
      </w:pPr>
    </w:p>
    <w:p w14:paraId="5226E129" w14:textId="15C45C64" w:rsidR="00DC04A4" w:rsidRDefault="00DC04A4" w:rsidP="00DC04A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Install node.js dependencies:</w:t>
      </w:r>
    </w:p>
    <w:p w14:paraId="47712FC9" w14:textId="4E235467" w:rsidR="00DC04A4" w:rsidRPr="00DC04A4" w:rsidRDefault="00DC04A4" w:rsidP="00DC04A4">
      <w:pPr>
        <w:pStyle w:val="ListParagraph"/>
        <w:ind w:left="1080"/>
        <w:rPr>
          <w:rFonts w:ascii="Courier New" w:hAnsi="Courier New" w:cs="Courier New"/>
          <w:sz w:val="20"/>
          <w:szCs w:val="20"/>
        </w:rPr>
      </w:pPr>
      <w:proofErr w:type="spellStart"/>
      <w:r>
        <w:rPr>
          <w:rFonts w:ascii="Courier New" w:hAnsi="Courier New" w:cs="Courier New"/>
          <w:sz w:val="20"/>
          <w:szCs w:val="20"/>
        </w:rPr>
        <w:t>npm</w:t>
      </w:r>
      <w:proofErr w:type="spellEnd"/>
      <w:r>
        <w:rPr>
          <w:rFonts w:ascii="Courier New" w:hAnsi="Courier New" w:cs="Courier New"/>
          <w:sz w:val="20"/>
          <w:szCs w:val="20"/>
        </w:rPr>
        <w:t xml:space="preserve"> install --</w:t>
      </w:r>
      <w:proofErr w:type="gramStart"/>
      <w:r>
        <w:rPr>
          <w:rFonts w:ascii="Courier New" w:hAnsi="Courier New" w:cs="Courier New"/>
          <w:sz w:val="20"/>
          <w:szCs w:val="20"/>
        </w:rPr>
        <w:t>prefix .</w:t>
      </w:r>
      <w:proofErr w:type="gramEnd"/>
      <w:r>
        <w:rPr>
          <w:rFonts w:ascii="Courier New" w:hAnsi="Courier New" w:cs="Courier New"/>
          <w:sz w:val="20"/>
          <w:szCs w:val="20"/>
        </w:rPr>
        <w:t xml:space="preserve">/frontend </w:t>
      </w:r>
      <w:r w:rsidR="004B4D9E">
        <w:rPr>
          <w:rFonts w:ascii="Courier New" w:hAnsi="Courier New" w:cs="Courier New"/>
          <w:sz w:val="20"/>
          <w:szCs w:val="20"/>
        </w:rPr>
        <w:t>./frontend</w:t>
      </w:r>
    </w:p>
    <w:p w14:paraId="29193774" w14:textId="77777777" w:rsidR="00DC04A4" w:rsidRDefault="00DC04A4" w:rsidP="00DC04A4">
      <w:pPr>
        <w:pStyle w:val="ListParagraph"/>
        <w:ind w:left="1080"/>
        <w:rPr>
          <w:rFonts w:ascii="Times New Roman" w:hAnsi="Times New Roman" w:cs="Times New Roman"/>
          <w:sz w:val="28"/>
          <w:szCs w:val="28"/>
        </w:rPr>
      </w:pPr>
    </w:p>
    <w:p w14:paraId="69FA16D3" w14:textId="4466D275" w:rsidR="00DC04A4" w:rsidRDefault="00DC04A4" w:rsidP="00DC04A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Build node.js dependencies:</w:t>
      </w:r>
    </w:p>
    <w:p w14:paraId="37A49BDC" w14:textId="70780803" w:rsidR="004B4D9E" w:rsidRPr="004B4D9E" w:rsidRDefault="004B4D9E" w:rsidP="004B4D9E">
      <w:pPr>
        <w:pStyle w:val="ListParagraph"/>
        <w:ind w:left="1080"/>
        <w:rPr>
          <w:rFonts w:ascii="Courier New" w:hAnsi="Courier New" w:cs="Courier New"/>
          <w:sz w:val="20"/>
          <w:szCs w:val="20"/>
        </w:rPr>
      </w:pPr>
      <w:proofErr w:type="spellStart"/>
      <w:r>
        <w:rPr>
          <w:rFonts w:ascii="Courier New" w:hAnsi="Courier New" w:cs="Courier New"/>
          <w:sz w:val="20"/>
          <w:szCs w:val="20"/>
        </w:rPr>
        <w:t>npm</w:t>
      </w:r>
      <w:proofErr w:type="spellEnd"/>
      <w:r>
        <w:rPr>
          <w:rFonts w:ascii="Courier New" w:hAnsi="Courier New" w:cs="Courier New"/>
          <w:sz w:val="20"/>
          <w:szCs w:val="20"/>
        </w:rPr>
        <w:t xml:space="preserve"> run build --</w:t>
      </w:r>
      <w:proofErr w:type="gramStart"/>
      <w:r>
        <w:rPr>
          <w:rFonts w:ascii="Courier New" w:hAnsi="Courier New" w:cs="Courier New"/>
          <w:sz w:val="20"/>
          <w:szCs w:val="20"/>
        </w:rPr>
        <w:t>prefix .</w:t>
      </w:r>
      <w:proofErr w:type="gramEnd"/>
      <w:r>
        <w:rPr>
          <w:rFonts w:ascii="Courier New" w:hAnsi="Courier New" w:cs="Courier New"/>
          <w:sz w:val="20"/>
          <w:szCs w:val="20"/>
        </w:rPr>
        <w:t>/frontend</w:t>
      </w:r>
    </w:p>
    <w:p w14:paraId="2281D606" w14:textId="77777777" w:rsidR="004B4D9E" w:rsidRDefault="004B4D9E" w:rsidP="004B4D9E">
      <w:pPr>
        <w:pStyle w:val="ListParagraph"/>
        <w:ind w:left="1080"/>
        <w:rPr>
          <w:rFonts w:ascii="Times New Roman" w:hAnsi="Times New Roman" w:cs="Times New Roman"/>
          <w:sz w:val="28"/>
          <w:szCs w:val="28"/>
        </w:rPr>
      </w:pPr>
    </w:p>
    <w:p w14:paraId="795CF25E" w14:textId="77777777" w:rsidR="004B4D9E" w:rsidRDefault="004B4D9E" w:rsidP="004B4D9E">
      <w:pPr>
        <w:pStyle w:val="ListParagraph"/>
        <w:ind w:left="1080"/>
        <w:rPr>
          <w:rFonts w:ascii="Times New Roman" w:hAnsi="Times New Roman" w:cs="Times New Roman"/>
          <w:sz w:val="28"/>
          <w:szCs w:val="28"/>
        </w:rPr>
      </w:pPr>
    </w:p>
    <w:p w14:paraId="2BDB2DD0" w14:textId="5A168EC3" w:rsidR="00740D78" w:rsidRDefault="00740D78" w:rsidP="00DC04A4">
      <w:pPr>
        <w:ind w:left="1080"/>
        <w:rPr>
          <w:rFonts w:ascii="Times New Roman" w:hAnsi="Times New Roman" w:cs="Times New Roman"/>
          <w:sz w:val="28"/>
          <w:szCs w:val="28"/>
        </w:rPr>
      </w:pPr>
    </w:p>
    <w:p w14:paraId="50C65987" w14:textId="40B8C7A9" w:rsidR="00740D78" w:rsidRDefault="00740D78" w:rsidP="00D21674">
      <w:pPr>
        <w:rPr>
          <w:rFonts w:ascii="Times New Roman" w:hAnsi="Times New Roman" w:cs="Times New Roman"/>
          <w:sz w:val="28"/>
          <w:szCs w:val="28"/>
        </w:rPr>
      </w:pPr>
    </w:p>
    <w:p w14:paraId="0BD07BAF" w14:textId="5825A185" w:rsidR="00A45FCF" w:rsidRDefault="00A45FCF" w:rsidP="00D21674">
      <w:pPr>
        <w:rPr>
          <w:rFonts w:ascii="Times New Roman" w:hAnsi="Times New Roman" w:cs="Times New Roman"/>
          <w:sz w:val="28"/>
          <w:szCs w:val="28"/>
        </w:rPr>
      </w:pPr>
    </w:p>
    <w:p w14:paraId="36B246F4" w14:textId="69523AC3" w:rsidR="00A45FCF" w:rsidRPr="004B353B" w:rsidRDefault="00294EDA" w:rsidP="00D21674">
      <w:pPr>
        <w:rPr>
          <w:rFonts w:ascii="Times New Roman" w:hAnsi="Times New Roman" w:cs="Times New Roman"/>
          <w:b/>
          <w:bCs/>
          <w:sz w:val="28"/>
          <w:szCs w:val="28"/>
        </w:rPr>
      </w:pPr>
      <w:r w:rsidRPr="004B353B">
        <w:rPr>
          <w:rFonts w:ascii="Times New Roman" w:hAnsi="Times New Roman" w:cs="Times New Roman"/>
          <w:b/>
          <w:bCs/>
          <w:sz w:val="28"/>
          <w:szCs w:val="28"/>
        </w:rPr>
        <w:t>Running MICAS:</w:t>
      </w:r>
    </w:p>
    <w:p w14:paraId="12A54760" w14:textId="69AFDD01" w:rsidR="00294EDA" w:rsidRDefault="00294EDA" w:rsidP="00D21674">
      <w:pPr>
        <w:rPr>
          <w:rFonts w:ascii="Times New Roman" w:hAnsi="Times New Roman" w:cs="Times New Roman"/>
          <w:sz w:val="28"/>
          <w:szCs w:val="28"/>
        </w:rPr>
      </w:pPr>
    </w:p>
    <w:p w14:paraId="2041504A" w14:textId="257C147F" w:rsidR="00294EDA" w:rsidRDefault="00294EDA" w:rsidP="00D21674">
      <w:pPr>
        <w:rPr>
          <w:rFonts w:ascii="Times New Roman" w:hAnsi="Times New Roman" w:cs="Times New Roman"/>
          <w:sz w:val="28"/>
          <w:szCs w:val="28"/>
        </w:rPr>
      </w:pPr>
      <w:r>
        <w:rPr>
          <w:rFonts w:ascii="Times New Roman" w:hAnsi="Times New Roman" w:cs="Times New Roman"/>
          <w:sz w:val="28"/>
          <w:szCs w:val="28"/>
        </w:rPr>
        <w:t>Once inst</w:t>
      </w:r>
      <w:ins w:id="5" w:author="Tayab Soomro" w:date="2022-01-19T13:55:00Z">
        <w:r w:rsidR="007B2446">
          <w:rPr>
            <w:rFonts w:ascii="Times New Roman" w:hAnsi="Times New Roman" w:cs="Times New Roman"/>
            <w:sz w:val="28"/>
            <w:szCs w:val="28"/>
          </w:rPr>
          <w:t>a</w:t>
        </w:r>
      </w:ins>
      <w:del w:id="6" w:author="Tayab Soomro" w:date="2022-01-19T13:55:00Z">
        <w:r w:rsidDel="007B2446">
          <w:rPr>
            <w:rFonts w:ascii="Times New Roman" w:hAnsi="Times New Roman" w:cs="Times New Roman"/>
            <w:sz w:val="28"/>
            <w:szCs w:val="28"/>
          </w:rPr>
          <w:delText>i</w:delText>
        </w:r>
      </w:del>
      <w:r>
        <w:rPr>
          <w:rFonts w:ascii="Times New Roman" w:hAnsi="Times New Roman" w:cs="Times New Roman"/>
          <w:sz w:val="28"/>
          <w:szCs w:val="28"/>
        </w:rPr>
        <w:t>llation is complete, follow the below steps in order to get MICAS running (NOTE, open each step in a separate terminal):</w:t>
      </w:r>
    </w:p>
    <w:p w14:paraId="043B6BBF" w14:textId="77777777" w:rsidR="00294EDA" w:rsidRDefault="00294EDA" w:rsidP="00D21674">
      <w:pPr>
        <w:rPr>
          <w:rFonts w:ascii="Times New Roman" w:hAnsi="Times New Roman" w:cs="Times New Roman"/>
          <w:sz w:val="28"/>
          <w:szCs w:val="28"/>
        </w:rPr>
      </w:pPr>
    </w:p>
    <w:p w14:paraId="1D6AB355" w14:textId="0E40A268" w:rsidR="00294EDA" w:rsidRPr="004B4D9E" w:rsidRDefault="00294EDA" w:rsidP="00294ED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Start </w:t>
      </w:r>
      <w:proofErr w:type="spellStart"/>
      <w:r>
        <w:rPr>
          <w:rFonts w:ascii="Times New Roman" w:hAnsi="Times New Roman" w:cs="Times New Roman"/>
          <w:sz w:val="28"/>
          <w:szCs w:val="28"/>
        </w:rPr>
        <w:t>redis</w:t>
      </w:r>
      <w:proofErr w:type="spellEnd"/>
      <w:r>
        <w:rPr>
          <w:rFonts w:ascii="Times New Roman" w:hAnsi="Times New Roman" w:cs="Times New Roman"/>
          <w:sz w:val="28"/>
          <w:szCs w:val="28"/>
        </w:rPr>
        <w:t xml:space="preserve"> server</w:t>
      </w:r>
      <w:r w:rsidRPr="004B4D9E">
        <w:rPr>
          <w:rFonts w:ascii="Times New Roman" w:hAnsi="Times New Roman" w:cs="Times New Roman"/>
          <w:sz w:val="28"/>
          <w:szCs w:val="28"/>
        </w:rPr>
        <w:t xml:space="preserve">: </w:t>
      </w:r>
    </w:p>
    <w:p w14:paraId="01AF0946" w14:textId="77777777" w:rsidR="00294EDA" w:rsidRPr="00DC04A4" w:rsidRDefault="00294EDA" w:rsidP="00294EDA">
      <w:pPr>
        <w:pStyle w:val="ListParagraph"/>
        <w:ind w:left="1080"/>
        <w:rPr>
          <w:rFonts w:ascii="Courier New" w:hAnsi="Courier New" w:cs="Courier New"/>
          <w:sz w:val="20"/>
          <w:szCs w:val="20"/>
        </w:rPr>
      </w:pPr>
      <w:proofErr w:type="spellStart"/>
      <w:r>
        <w:rPr>
          <w:rFonts w:ascii="Courier New" w:hAnsi="Courier New" w:cs="Courier New"/>
          <w:sz w:val="20"/>
          <w:szCs w:val="20"/>
        </w:rPr>
        <w:t>conda</w:t>
      </w:r>
      <w:proofErr w:type="spellEnd"/>
      <w:r>
        <w:rPr>
          <w:rFonts w:ascii="Courier New" w:hAnsi="Courier New" w:cs="Courier New"/>
          <w:sz w:val="20"/>
          <w:szCs w:val="20"/>
        </w:rPr>
        <w:t xml:space="preserve"> activate </w:t>
      </w:r>
      <w:proofErr w:type="spellStart"/>
      <w:r>
        <w:rPr>
          <w:rFonts w:ascii="Courier New" w:hAnsi="Courier New" w:cs="Courier New"/>
          <w:sz w:val="20"/>
          <w:szCs w:val="20"/>
        </w:rPr>
        <w:t>micas_env</w:t>
      </w:r>
      <w:proofErr w:type="spellEnd"/>
    </w:p>
    <w:p w14:paraId="216E78EE" w14:textId="49B417A4" w:rsidR="00294EDA" w:rsidRPr="00294EDA" w:rsidRDefault="00294EDA" w:rsidP="00294EDA">
      <w:pPr>
        <w:ind w:left="360" w:firstLine="720"/>
        <w:rPr>
          <w:rFonts w:ascii="Courier New" w:hAnsi="Courier New" w:cs="Courier New"/>
          <w:sz w:val="20"/>
          <w:szCs w:val="20"/>
        </w:rPr>
      </w:pPr>
      <w:proofErr w:type="spellStart"/>
      <w:r w:rsidRPr="00294EDA">
        <w:rPr>
          <w:rFonts w:ascii="Courier New" w:hAnsi="Courier New" w:cs="Courier New"/>
          <w:sz w:val="20"/>
          <w:szCs w:val="20"/>
        </w:rPr>
        <w:t>redis</w:t>
      </w:r>
      <w:proofErr w:type="spellEnd"/>
      <w:r w:rsidRPr="00294EDA">
        <w:rPr>
          <w:rFonts w:ascii="Courier New" w:hAnsi="Courier New" w:cs="Courier New"/>
          <w:sz w:val="20"/>
          <w:szCs w:val="20"/>
        </w:rPr>
        <w:t>-server</w:t>
      </w:r>
    </w:p>
    <w:p w14:paraId="4C1C8642" w14:textId="77777777" w:rsidR="00294EDA" w:rsidRDefault="00294EDA" w:rsidP="00294EDA">
      <w:pPr>
        <w:pStyle w:val="ListParagraph"/>
        <w:ind w:left="1080"/>
        <w:rPr>
          <w:rFonts w:ascii="Courier New" w:hAnsi="Courier New" w:cs="Courier New"/>
          <w:sz w:val="20"/>
          <w:szCs w:val="20"/>
        </w:rPr>
      </w:pPr>
    </w:p>
    <w:p w14:paraId="26220D04" w14:textId="77777777" w:rsidR="00294EDA" w:rsidRPr="004B4D9E" w:rsidRDefault="00294EDA" w:rsidP="00294EDA">
      <w:pPr>
        <w:pStyle w:val="ListParagraph"/>
        <w:ind w:left="1080"/>
        <w:rPr>
          <w:rFonts w:ascii="Courier New" w:hAnsi="Courier New" w:cs="Courier New"/>
          <w:sz w:val="20"/>
          <w:szCs w:val="20"/>
        </w:rPr>
      </w:pPr>
    </w:p>
    <w:p w14:paraId="035A2208" w14:textId="4CD09148" w:rsidR="00294EDA" w:rsidRDefault="00294EDA" w:rsidP="00294ED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Start celery:</w:t>
      </w:r>
    </w:p>
    <w:p w14:paraId="3A10ACC1" w14:textId="77777777" w:rsidR="00294EDA" w:rsidRPr="00DC04A4" w:rsidRDefault="00294EDA" w:rsidP="00294EDA">
      <w:pPr>
        <w:pStyle w:val="ListParagraph"/>
        <w:ind w:left="1080"/>
        <w:rPr>
          <w:rFonts w:ascii="Courier New" w:hAnsi="Courier New" w:cs="Courier New"/>
          <w:sz w:val="20"/>
          <w:szCs w:val="20"/>
        </w:rPr>
      </w:pPr>
      <w:proofErr w:type="spellStart"/>
      <w:r>
        <w:rPr>
          <w:rFonts w:ascii="Courier New" w:hAnsi="Courier New" w:cs="Courier New"/>
          <w:sz w:val="20"/>
          <w:szCs w:val="20"/>
        </w:rPr>
        <w:t>conda</w:t>
      </w:r>
      <w:proofErr w:type="spellEnd"/>
      <w:r>
        <w:rPr>
          <w:rFonts w:ascii="Courier New" w:hAnsi="Courier New" w:cs="Courier New"/>
          <w:sz w:val="20"/>
          <w:szCs w:val="20"/>
        </w:rPr>
        <w:t xml:space="preserve"> activate </w:t>
      </w:r>
      <w:proofErr w:type="spellStart"/>
      <w:r>
        <w:rPr>
          <w:rFonts w:ascii="Courier New" w:hAnsi="Courier New" w:cs="Courier New"/>
          <w:sz w:val="20"/>
          <w:szCs w:val="20"/>
        </w:rPr>
        <w:t>micas_env</w:t>
      </w:r>
      <w:proofErr w:type="spellEnd"/>
    </w:p>
    <w:p w14:paraId="2CC02F12" w14:textId="706A40A6" w:rsidR="00294EDA" w:rsidRDefault="00294EDA" w:rsidP="00294EDA">
      <w:pPr>
        <w:pStyle w:val="ListParagraph"/>
        <w:ind w:left="1080"/>
        <w:rPr>
          <w:rFonts w:ascii="Courier New" w:hAnsi="Courier New" w:cs="Courier New"/>
          <w:sz w:val="20"/>
          <w:szCs w:val="20"/>
        </w:rPr>
      </w:pPr>
      <w:proofErr w:type="gramStart"/>
      <w:r>
        <w:rPr>
          <w:rFonts w:ascii="Courier New" w:hAnsi="Courier New" w:cs="Courier New"/>
          <w:sz w:val="20"/>
          <w:szCs w:val="20"/>
        </w:rPr>
        <w:t>cd .</w:t>
      </w:r>
      <w:proofErr w:type="gramEnd"/>
      <w:r>
        <w:rPr>
          <w:rFonts w:ascii="Courier New" w:hAnsi="Courier New" w:cs="Courier New"/>
          <w:sz w:val="20"/>
          <w:szCs w:val="20"/>
        </w:rPr>
        <w:t>/server/app/main/utils</w:t>
      </w:r>
    </w:p>
    <w:p w14:paraId="373F1A83" w14:textId="293EFBBC" w:rsidR="00294EDA" w:rsidRPr="00294EDA" w:rsidRDefault="00294EDA" w:rsidP="00294EDA">
      <w:pPr>
        <w:pStyle w:val="ListParagraph"/>
        <w:ind w:left="1080"/>
        <w:rPr>
          <w:rFonts w:ascii="Courier New" w:hAnsi="Courier New" w:cs="Courier New"/>
          <w:sz w:val="20"/>
          <w:szCs w:val="20"/>
        </w:rPr>
      </w:pPr>
      <w:r>
        <w:rPr>
          <w:rFonts w:ascii="Courier New" w:hAnsi="Courier New" w:cs="Courier New"/>
          <w:sz w:val="20"/>
          <w:szCs w:val="20"/>
        </w:rPr>
        <w:t xml:space="preserve">celery -A tasks worker </w:t>
      </w:r>
      <w:r w:rsidR="009E1520">
        <w:rPr>
          <w:rFonts w:ascii="Courier New" w:hAnsi="Courier New" w:cs="Courier New"/>
          <w:sz w:val="20"/>
          <w:szCs w:val="20"/>
        </w:rPr>
        <w:t>--</w:t>
      </w:r>
      <w:proofErr w:type="spellStart"/>
      <w:r>
        <w:rPr>
          <w:rFonts w:ascii="Courier New" w:hAnsi="Courier New" w:cs="Courier New"/>
          <w:sz w:val="20"/>
          <w:szCs w:val="20"/>
        </w:rPr>
        <w:t>loglevel</w:t>
      </w:r>
      <w:proofErr w:type="spellEnd"/>
      <w:r>
        <w:rPr>
          <w:rFonts w:ascii="Courier New" w:hAnsi="Courier New" w:cs="Courier New"/>
          <w:sz w:val="20"/>
          <w:szCs w:val="20"/>
        </w:rPr>
        <w:t>=INFO</w:t>
      </w:r>
    </w:p>
    <w:p w14:paraId="099B07BE" w14:textId="77777777" w:rsidR="00294EDA" w:rsidRPr="00DC04A4" w:rsidRDefault="00294EDA" w:rsidP="00294EDA">
      <w:pPr>
        <w:pStyle w:val="ListParagraph"/>
        <w:ind w:left="1080"/>
        <w:rPr>
          <w:rFonts w:ascii="Courier New" w:hAnsi="Courier New" w:cs="Courier New"/>
          <w:sz w:val="20"/>
          <w:szCs w:val="20"/>
        </w:rPr>
      </w:pPr>
    </w:p>
    <w:p w14:paraId="1B84C54A" w14:textId="01520E22" w:rsidR="00294EDA" w:rsidRDefault="009E1520" w:rsidP="00294ED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Start frontend</w:t>
      </w:r>
      <w:r w:rsidR="00294EDA">
        <w:rPr>
          <w:rFonts w:ascii="Times New Roman" w:hAnsi="Times New Roman" w:cs="Times New Roman"/>
          <w:sz w:val="28"/>
          <w:szCs w:val="28"/>
        </w:rPr>
        <w:t>:</w:t>
      </w:r>
    </w:p>
    <w:p w14:paraId="395499A1" w14:textId="77777777" w:rsidR="009E1520" w:rsidRPr="00DC04A4" w:rsidRDefault="009E1520" w:rsidP="009E1520">
      <w:pPr>
        <w:pStyle w:val="ListParagraph"/>
        <w:ind w:left="1080"/>
        <w:rPr>
          <w:rFonts w:ascii="Courier New" w:hAnsi="Courier New" w:cs="Courier New"/>
          <w:sz w:val="20"/>
          <w:szCs w:val="20"/>
        </w:rPr>
      </w:pPr>
      <w:proofErr w:type="spellStart"/>
      <w:r>
        <w:rPr>
          <w:rFonts w:ascii="Courier New" w:hAnsi="Courier New" w:cs="Courier New"/>
          <w:sz w:val="20"/>
          <w:szCs w:val="20"/>
        </w:rPr>
        <w:t>conda</w:t>
      </w:r>
      <w:proofErr w:type="spellEnd"/>
      <w:r>
        <w:rPr>
          <w:rFonts w:ascii="Courier New" w:hAnsi="Courier New" w:cs="Courier New"/>
          <w:sz w:val="20"/>
          <w:szCs w:val="20"/>
        </w:rPr>
        <w:t xml:space="preserve"> activate </w:t>
      </w:r>
      <w:proofErr w:type="spellStart"/>
      <w:r>
        <w:rPr>
          <w:rFonts w:ascii="Courier New" w:hAnsi="Courier New" w:cs="Courier New"/>
          <w:sz w:val="20"/>
          <w:szCs w:val="20"/>
        </w:rPr>
        <w:t>micas_env</w:t>
      </w:r>
      <w:proofErr w:type="spellEnd"/>
    </w:p>
    <w:p w14:paraId="7D968549" w14:textId="609C99A5" w:rsidR="009E1520" w:rsidRDefault="009E1520" w:rsidP="009E1520">
      <w:pPr>
        <w:pStyle w:val="ListParagraph"/>
        <w:ind w:left="1080"/>
        <w:rPr>
          <w:rFonts w:ascii="Courier New" w:hAnsi="Courier New" w:cs="Courier New"/>
          <w:sz w:val="20"/>
          <w:szCs w:val="20"/>
        </w:rPr>
      </w:pPr>
      <w:proofErr w:type="gramStart"/>
      <w:r>
        <w:rPr>
          <w:rFonts w:ascii="Courier New" w:hAnsi="Courier New" w:cs="Courier New"/>
          <w:sz w:val="20"/>
          <w:szCs w:val="20"/>
        </w:rPr>
        <w:t>cd .</w:t>
      </w:r>
      <w:proofErr w:type="gramEnd"/>
      <w:r>
        <w:rPr>
          <w:rFonts w:ascii="Courier New" w:hAnsi="Courier New" w:cs="Courier New"/>
          <w:sz w:val="20"/>
          <w:szCs w:val="20"/>
        </w:rPr>
        <w:t>/frontend</w:t>
      </w:r>
    </w:p>
    <w:p w14:paraId="4F916360" w14:textId="29276121" w:rsidR="00294EDA" w:rsidRPr="002917E4" w:rsidRDefault="002917E4" w:rsidP="002917E4">
      <w:pPr>
        <w:pStyle w:val="ListParagraph"/>
        <w:ind w:left="1080"/>
        <w:rPr>
          <w:rFonts w:ascii="Courier New" w:hAnsi="Courier New" w:cs="Courier New"/>
          <w:sz w:val="20"/>
          <w:szCs w:val="20"/>
        </w:rPr>
      </w:pPr>
      <w:proofErr w:type="spellStart"/>
      <w:r>
        <w:rPr>
          <w:rFonts w:ascii="Courier New" w:hAnsi="Courier New" w:cs="Courier New"/>
          <w:sz w:val="20"/>
          <w:szCs w:val="20"/>
        </w:rPr>
        <w:t>npm</w:t>
      </w:r>
      <w:proofErr w:type="spellEnd"/>
      <w:r>
        <w:rPr>
          <w:rFonts w:ascii="Courier New" w:hAnsi="Courier New" w:cs="Courier New"/>
          <w:sz w:val="20"/>
          <w:szCs w:val="20"/>
        </w:rPr>
        <w:t xml:space="preserve"> run start</w:t>
      </w:r>
    </w:p>
    <w:p w14:paraId="179E3C42" w14:textId="77777777" w:rsidR="00294EDA" w:rsidRDefault="00294EDA" w:rsidP="00294EDA">
      <w:pPr>
        <w:pStyle w:val="ListParagraph"/>
        <w:ind w:left="1080"/>
        <w:rPr>
          <w:rFonts w:ascii="Times New Roman" w:hAnsi="Times New Roman" w:cs="Times New Roman"/>
          <w:sz w:val="28"/>
          <w:szCs w:val="28"/>
        </w:rPr>
      </w:pPr>
    </w:p>
    <w:p w14:paraId="2C7A7669" w14:textId="523DF7FD" w:rsidR="00294EDA" w:rsidRDefault="002917E4" w:rsidP="00294ED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Start python server</w:t>
      </w:r>
      <w:r w:rsidR="00294EDA">
        <w:rPr>
          <w:rFonts w:ascii="Times New Roman" w:hAnsi="Times New Roman" w:cs="Times New Roman"/>
          <w:sz w:val="28"/>
          <w:szCs w:val="28"/>
        </w:rPr>
        <w:t>:</w:t>
      </w:r>
    </w:p>
    <w:p w14:paraId="0975E88D" w14:textId="77777777" w:rsidR="002917E4" w:rsidRPr="00DC04A4" w:rsidRDefault="002917E4" w:rsidP="002917E4">
      <w:pPr>
        <w:pStyle w:val="ListParagraph"/>
        <w:ind w:left="1080"/>
        <w:rPr>
          <w:rFonts w:ascii="Courier New" w:hAnsi="Courier New" w:cs="Courier New"/>
          <w:sz w:val="20"/>
          <w:szCs w:val="20"/>
        </w:rPr>
      </w:pPr>
      <w:proofErr w:type="spellStart"/>
      <w:r>
        <w:rPr>
          <w:rFonts w:ascii="Courier New" w:hAnsi="Courier New" w:cs="Courier New"/>
          <w:sz w:val="20"/>
          <w:szCs w:val="20"/>
        </w:rPr>
        <w:t>conda</w:t>
      </w:r>
      <w:proofErr w:type="spellEnd"/>
      <w:r>
        <w:rPr>
          <w:rFonts w:ascii="Courier New" w:hAnsi="Courier New" w:cs="Courier New"/>
          <w:sz w:val="20"/>
          <w:szCs w:val="20"/>
        </w:rPr>
        <w:t xml:space="preserve"> activate </w:t>
      </w:r>
      <w:proofErr w:type="spellStart"/>
      <w:r>
        <w:rPr>
          <w:rFonts w:ascii="Courier New" w:hAnsi="Courier New" w:cs="Courier New"/>
          <w:sz w:val="20"/>
          <w:szCs w:val="20"/>
        </w:rPr>
        <w:t>micas_env</w:t>
      </w:r>
      <w:proofErr w:type="spellEnd"/>
    </w:p>
    <w:p w14:paraId="0B672A1D" w14:textId="55BE0645" w:rsidR="002917E4" w:rsidRDefault="002917E4" w:rsidP="002917E4">
      <w:pPr>
        <w:pStyle w:val="ListParagraph"/>
        <w:ind w:left="1080"/>
        <w:rPr>
          <w:rFonts w:ascii="Courier New" w:hAnsi="Courier New" w:cs="Courier New"/>
          <w:sz w:val="20"/>
          <w:szCs w:val="20"/>
        </w:rPr>
      </w:pPr>
      <w:r>
        <w:rPr>
          <w:rFonts w:ascii="Courier New" w:hAnsi="Courier New" w:cs="Courier New"/>
          <w:sz w:val="20"/>
          <w:szCs w:val="20"/>
        </w:rPr>
        <w:t>python server/micas.py</w:t>
      </w:r>
    </w:p>
    <w:p w14:paraId="2D6865EE" w14:textId="637256EC" w:rsidR="004B353B" w:rsidRDefault="004B353B" w:rsidP="004B353B">
      <w:pPr>
        <w:rPr>
          <w:rFonts w:ascii="Courier New" w:hAnsi="Courier New" w:cs="Courier New"/>
          <w:sz w:val="20"/>
          <w:szCs w:val="20"/>
        </w:rPr>
      </w:pPr>
    </w:p>
    <w:p w14:paraId="347D7666" w14:textId="38C478AA" w:rsidR="004B353B" w:rsidRPr="004B353B" w:rsidRDefault="004B353B" w:rsidP="004B353B">
      <w:pPr>
        <w:rPr>
          <w:rFonts w:ascii="Times New Roman" w:hAnsi="Times New Roman" w:cs="Times New Roman"/>
          <w:sz w:val="28"/>
          <w:szCs w:val="28"/>
        </w:rPr>
      </w:pPr>
      <w:r>
        <w:rPr>
          <w:rFonts w:ascii="Times New Roman" w:hAnsi="Times New Roman" w:cs="Times New Roman"/>
          <w:sz w:val="28"/>
          <w:szCs w:val="28"/>
        </w:rPr>
        <w:t xml:space="preserve">At this point, if all went as expected, you should be able to view MICAS’s splash page at </w:t>
      </w:r>
      <w:hyperlink r:id="rId13" w:history="1">
        <w:r w:rsidRPr="00127EEC">
          <w:rPr>
            <w:rStyle w:val="Hyperlink"/>
            <w:rFonts w:ascii="Times New Roman" w:hAnsi="Times New Roman" w:cs="Times New Roman"/>
            <w:sz w:val="28"/>
            <w:szCs w:val="28"/>
          </w:rPr>
          <w:t>http://127.0.0.1:5000</w:t>
        </w:r>
      </w:hyperlink>
      <w:r>
        <w:rPr>
          <w:rFonts w:ascii="Times New Roman" w:hAnsi="Times New Roman" w:cs="Times New Roman"/>
          <w:sz w:val="28"/>
          <w:szCs w:val="28"/>
        </w:rPr>
        <w:t>.</w:t>
      </w:r>
    </w:p>
    <w:p w14:paraId="36D9242C" w14:textId="77777777" w:rsidR="00294EDA" w:rsidRDefault="00294EDA" w:rsidP="00D21674">
      <w:pPr>
        <w:rPr>
          <w:rFonts w:ascii="Times New Roman" w:hAnsi="Times New Roman" w:cs="Times New Roman"/>
          <w:sz w:val="28"/>
          <w:szCs w:val="28"/>
        </w:rPr>
      </w:pPr>
    </w:p>
    <w:p w14:paraId="20EF5C89" w14:textId="19BDB7E2" w:rsidR="00740D78" w:rsidRDefault="00740D78" w:rsidP="00D21674">
      <w:pPr>
        <w:rPr>
          <w:rFonts w:ascii="Times New Roman" w:hAnsi="Times New Roman" w:cs="Times New Roman"/>
          <w:sz w:val="28"/>
          <w:szCs w:val="28"/>
        </w:rPr>
      </w:pPr>
    </w:p>
    <w:p w14:paraId="1E4410DA" w14:textId="34473411" w:rsidR="00740D78" w:rsidRDefault="00740D78" w:rsidP="00D21674">
      <w:pPr>
        <w:rPr>
          <w:rFonts w:ascii="Times New Roman" w:hAnsi="Times New Roman" w:cs="Times New Roman"/>
          <w:sz w:val="28"/>
          <w:szCs w:val="28"/>
        </w:rPr>
      </w:pPr>
    </w:p>
    <w:p w14:paraId="2AA544D9" w14:textId="214EF60D" w:rsidR="00740D78" w:rsidRDefault="00740D78" w:rsidP="00D21674">
      <w:pPr>
        <w:rPr>
          <w:rFonts w:ascii="Times New Roman" w:hAnsi="Times New Roman" w:cs="Times New Roman"/>
          <w:sz w:val="28"/>
          <w:szCs w:val="28"/>
        </w:rPr>
      </w:pPr>
    </w:p>
    <w:p w14:paraId="6D42138E" w14:textId="1AF52FB1" w:rsidR="00740D78" w:rsidRDefault="00740D78" w:rsidP="00D21674">
      <w:pPr>
        <w:rPr>
          <w:rFonts w:ascii="Times New Roman" w:hAnsi="Times New Roman" w:cs="Times New Roman"/>
          <w:sz w:val="28"/>
          <w:szCs w:val="28"/>
        </w:rPr>
      </w:pPr>
    </w:p>
    <w:p w14:paraId="4B334B94" w14:textId="09E7420A" w:rsidR="00740D78" w:rsidRDefault="00740D78" w:rsidP="00D21674">
      <w:pPr>
        <w:rPr>
          <w:rFonts w:ascii="Times New Roman" w:hAnsi="Times New Roman" w:cs="Times New Roman"/>
          <w:sz w:val="28"/>
          <w:szCs w:val="28"/>
        </w:rPr>
      </w:pPr>
    </w:p>
    <w:p w14:paraId="07DD21E0" w14:textId="4969303E" w:rsidR="00740D78" w:rsidRDefault="00740D78" w:rsidP="00D21674">
      <w:pPr>
        <w:rPr>
          <w:rFonts w:ascii="Times New Roman" w:hAnsi="Times New Roman" w:cs="Times New Roman"/>
          <w:sz w:val="28"/>
          <w:szCs w:val="28"/>
        </w:rPr>
      </w:pPr>
    </w:p>
    <w:p w14:paraId="636C9842" w14:textId="5819FEBB" w:rsidR="00740D78" w:rsidRDefault="00740D78" w:rsidP="00D21674">
      <w:pPr>
        <w:rPr>
          <w:rFonts w:ascii="Times New Roman" w:hAnsi="Times New Roman" w:cs="Times New Roman"/>
          <w:sz w:val="28"/>
          <w:szCs w:val="28"/>
        </w:rPr>
      </w:pPr>
    </w:p>
    <w:p w14:paraId="784E3534" w14:textId="6B5C13F5" w:rsidR="00740D78" w:rsidRDefault="00740D78" w:rsidP="00D21674">
      <w:pPr>
        <w:rPr>
          <w:rFonts w:ascii="Times New Roman" w:hAnsi="Times New Roman" w:cs="Times New Roman"/>
          <w:sz w:val="28"/>
          <w:szCs w:val="28"/>
        </w:rPr>
      </w:pPr>
    </w:p>
    <w:p w14:paraId="467698D0" w14:textId="6455E85F" w:rsidR="00740D78" w:rsidRDefault="00740D78" w:rsidP="00D21674">
      <w:pPr>
        <w:rPr>
          <w:rFonts w:ascii="Times New Roman" w:hAnsi="Times New Roman" w:cs="Times New Roman"/>
          <w:sz w:val="28"/>
          <w:szCs w:val="28"/>
        </w:rPr>
      </w:pPr>
    </w:p>
    <w:p w14:paraId="4EC083D0" w14:textId="4A8DB3B4" w:rsidR="004B353B" w:rsidRDefault="004B353B" w:rsidP="00D21674">
      <w:pPr>
        <w:rPr>
          <w:rFonts w:ascii="Times New Roman" w:hAnsi="Times New Roman" w:cs="Times New Roman"/>
          <w:sz w:val="28"/>
          <w:szCs w:val="28"/>
        </w:rPr>
      </w:pPr>
    </w:p>
    <w:p w14:paraId="3933E4DF" w14:textId="16E008BE" w:rsidR="004B353B" w:rsidRDefault="004B353B" w:rsidP="00D21674">
      <w:pPr>
        <w:rPr>
          <w:rFonts w:ascii="Times New Roman" w:hAnsi="Times New Roman" w:cs="Times New Roman"/>
          <w:sz w:val="28"/>
          <w:szCs w:val="28"/>
        </w:rPr>
      </w:pPr>
    </w:p>
    <w:p w14:paraId="2BBC30AC" w14:textId="6DA4138B" w:rsidR="004B353B" w:rsidRDefault="004B353B" w:rsidP="00D21674">
      <w:pPr>
        <w:rPr>
          <w:rFonts w:ascii="Times New Roman" w:hAnsi="Times New Roman" w:cs="Times New Roman"/>
          <w:sz w:val="28"/>
          <w:szCs w:val="28"/>
        </w:rPr>
      </w:pPr>
    </w:p>
    <w:p w14:paraId="4A8EAC43" w14:textId="5E736E6A" w:rsidR="004B353B" w:rsidRDefault="004B353B" w:rsidP="00D21674">
      <w:pPr>
        <w:rPr>
          <w:rFonts w:ascii="Times New Roman" w:hAnsi="Times New Roman" w:cs="Times New Roman"/>
          <w:sz w:val="28"/>
          <w:szCs w:val="28"/>
        </w:rPr>
      </w:pPr>
    </w:p>
    <w:p w14:paraId="0D5FBDD0" w14:textId="2D019E38" w:rsidR="004B353B" w:rsidRDefault="004B353B" w:rsidP="00D21674">
      <w:pPr>
        <w:rPr>
          <w:rFonts w:ascii="Times New Roman" w:hAnsi="Times New Roman" w:cs="Times New Roman"/>
          <w:sz w:val="28"/>
          <w:szCs w:val="28"/>
        </w:rPr>
      </w:pPr>
    </w:p>
    <w:p w14:paraId="321F9306" w14:textId="00582E5E" w:rsidR="004B353B" w:rsidRDefault="004B353B" w:rsidP="00D21674">
      <w:pPr>
        <w:rPr>
          <w:rFonts w:ascii="Times New Roman" w:hAnsi="Times New Roman" w:cs="Times New Roman"/>
          <w:sz w:val="28"/>
          <w:szCs w:val="28"/>
        </w:rPr>
      </w:pPr>
    </w:p>
    <w:p w14:paraId="51F76FD0" w14:textId="1C896A17" w:rsidR="004B353B" w:rsidRDefault="004B353B" w:rsidP="00D21674">
      <w:pPr>
        <w:rPr>
          <w:rFonts w:ascii="Times New Roman" w:hAnsi="Times New Roman" w:cs="Times New Roman"/>
          <w:sz w:val="28"/>
          <w:szCs w:val="28"/>
        </w:rPr>
      </w:pPr>
    </w:p>
    <w:p w14:paraId="21FAC879" w14:textId="7E28CBAE" w:rsidR="004B353B" w:rsidRDefault="004B353B" w:rsidP="00D21674">
      <w:pPr>
        <w:rPr>
          <w:rFonts w:ascii="Times New Roman" w:hAnsi="Times New Roman" w:cs="Times New Roman"/>
          <w:sz w:val="28"/>
          <w:szCs w:val="28"/>
        </w:rPr>
      </w:pPr>
    </w:p>
    <w:p w14:paraId="7E1ADF39" w14:textId="74A145EB" w:rsidR="00F369FE" w:rsidRPr="003523D5" w:rsidRDefault="00F369FE" w:rsidP="00D21674">
      <w:pPr>
        <w:rPr>
          <w:rFonts w:ascii="Times New Roman" w:hAnsi="Times New Roman" w:cs="Times New Roman"/>
          <w:b/>
          <w:bCs/>
          <w:sz w:val="28"/>
          <w:szCs w:val="28"/>
        </w:rPr>
      </w:pPr>
      <w:r w:rsidRPr="003523D5">
        <w:rPr>
          <w:rFonts w:ascii="Times New Roman" w:hAnsi="Times New Roman" w:cs="Times New Roman"/>
          <w:b/>
          <w:bCs/>
          <w:sz w:val="28"/>
          <w:szCs w:val="28"/>
        </w:rPr>
        <w:t>Splash Page:</w:t>
      </w:r>
    </w:p>
    <w:p w14:paraId="5DE30AA4" w14:textId="5435B988" w:rsidR="00F369FE" w:rsidRDefault="005D7D6F" w:rsidP="00D21674">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0288" behindDoc="0" locked="0" layoutInCell="1" allowOverlap="1" wp14:anchorId="146A93D1" wp14:editId="6C6CF195">
                <wp:simplePos x="0" y="0"/>
                <wp:positionH relativeFrom="column">
                  <wp:posOffset>-354932</wp:posOffset>
                </wp:positionH>
                <wp:positionV relativeFrom="paragraph">
                  <wp:posOffset>5227788</wp:posOffset>
                </wp:positionV>
                <wp:extent cx="2459990" cy="547437"/>
                <wp:effectExtent l="0" t="0" r="16510" b="11430"/>
                <wp:wrapNone/>
                <wp:docPr id="3" name="Text Box 3"/>
                <wp:cNvGraphicFramePr/>
                <a:graphic xmlns:a="http://schemas.openxmlformats.org/drawingml/2006/main">
                  <a:graphicData uri="http://schemas.microsoft.com/office/word/2010/wordprocessingShape">
                    <wps:wsp>
                      <wps:cNvSpPr txBox="1"/>
                      <wps:spPr>
                        <a:xfrm>
                          <a:off x="0" y="0"/>
                          <a:ext cx="2459990" cy="547437"/>
                        </a:xfrm>
                        <a:prstGeom prst="rect">
                          <a:avLst/>
                        </a:prstGeom>
                        <a:solidFill>
                          <a:schemeClr val="lt1"/>
                        </a:solidFill>
                        <a:ln w="6350">
                          <a:solidFill>
                            <a:prstClr val="black"/>
                          </a:solidFill>
                        </a:ln>
                      </wps:spPr>
                      <wps:txbx>
                        <w:txbxContent>
                          <w:p w14:paraId="00A7C178" w14:textId="47377ADE" w:rsidR="003523D5" w:rsidRPr="005D7D6F" w:rsidRDefault="003523D5">
                            <w:pPr>
                              <w:rPr>
                                <w:rFonts w:ascii="Times New Roman" w:hAnsi="Times New Roman" w:cs="Times New Roman"/>
                                <w:i/>
                                <w:iCs/>
                                <w:sz w:val="20"/>
                                <w:szCs w:val="20"/>
                              </w:rPr>
                            </w:pPr>
                            <w:r w:rsidRPr="005D7D6F">
                              <w:rPr>
                                <w:rFonts w:ascii="Times New Roman" w:hAnsi="Times New Roman" w:cs="Times New Roman"/>
                                <w:i/>
                                <w:iCs/>
                                <w:sz w:val="20"/>
                                <w:szCs w:val="20"/>
                              </w:rPr>
                              <w:t>Link to Setup page. This is where you can setup a new MICAS alert</w:t>
                            </w:r>
                            <w:r w:rsidR="00701E20" w:rsidRPr="005D7D6F">
                              <w:rPr>
                                <w:rFonts w:ascii="Times New Roman" w:hAnsi="Times New Roman" w:cs="Times New Roman"/>
                                <w:i/>
                                <w:iCs/>
                                <w:sz w:val="20"/>
                                <w:szCs w:val="20"/>
                              </w:rPr>
                              <w:t xml:space="preserve">. If this is the </w:t>
                            </w:r>
                            <w:r w:rsidR="005D7D6F" w:rsidRPr="005D7D6F">
                              <w:rPr>
                                <w:rFonts w:ascii="Times New Roman" w:hAnsi="Times New Roman" w:cs="Times New Roman"/>
                                <w:i/>
                                <w:iCs/>
                                <w:sz w:val="20"/>
                                <w:szCs w:val="20"/>
                              </w:rPr>
                              <w:t>first-time</w:t>
                            </w:r>
                            <w:r w:rsidR="00701E20" w:rsidRPr="005D7D6F">
                              <w:rPr>
                                <w:rFonts w:ascii="Times New Roman" w:hAnsi="Times New Roman" w:cs="Times New Roman"/>
                                <w:i/>
                                <w:iCs/>
                                <w:sz w:val="20"/>
                                <w:szCs w:val="20"/>
                              </w:rPr>
                              <w:t xml:space="preserve"> using MICAS, start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shapetype w14:anchorId="146A93D1" id="_x0000_t202" coordsize="21600,21600" o:spt="202" path="m,l,21600r21600,l21600,xe">
                <v:stroke joinstyle="miter"/>
                <v:path gradientshapeok="t" o:connecttype="rect"/>
              </v:shapetype>
              <v:shape id="Text Box 3" o:spid="_x0000_s1026" type="#_x0000_t202" style="position:absolute;margin-left:-27.95pt;margin-top:411.65pt;width:193.7pt;height:43.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" fillcolor="white [3201]" strokeweight=".5pt">
                <v:textbox>
                  <w:txbxContent>
                    <w:p w14:paraId="00A7C178" w14:textId="47377ADE" w:rsidR="003523D5" w:rsidRPr="005D7D6F" w:rsidRDefault="003523D5">
                      <w:pPr>
                        <w:rPr>
                          <w:rFonts w:ascii="Times New Roman" w:hAnsi="Times New Roman" w:cs="Times New Roman"/>
                          <w:i/>
                          <w:iCs/>
                          <w:sz w:val="20"/>
                          <w:szCs w:val="20"/>
                        </w:rPr>
                      </w:pPr>
                      <w:r w:rsidRPr="005D7D6F">
                        <w:rPr>
                          <w:rFonts w:ascii="Times New Roman" w:hAnsi="Times New Roman" w:cs="Times New Roman"/>
                          <w:i/>
                          <w:iCs/>
                          <w:sz w:val="20"/>
                          <w:szCs w:val="20"/>
                        </w:rPr>
                        <w:t>Link to Setup page. This is where you can setup a new MICAS alert</w:t>
                      </w:r>
                      <w:r w:rsidR="00701E20" w:rsidRPr="005D7D6F">
                        <w:rPr>
                          <w:rFonts w:ascii="Times New Roman" w:hAnsi="Times New Roman" w:cs="Times New Roman"/>
                          <w:i/>
                          <w:iCs/>
                          <w:sz w:val="20"/>
                          <w:szCs w:val="20"/>
                        </w:rPr>
                        <w:t xml:space="preserve">. If this is the </w:t>
                      </w:r>
                      <w:r w:rsidR="005D7D6F" w:rsidRPr="005D7D6F">
                        <w:rPr>
                          <w:rFonts w:ascii="Times New Roman" w:hAnsi="Times New Roman" w:cs="Times New Roman"/>
                          <w:i/>
                          <w:iCs/>
                          <w:sz w:val="20"/>
                          <w:szCs w:val="20"/>
                        </w:rPr>
                        <w:t>first-time</w:t>
                      </w:r>
                      <w:r w:rsidR="00701E20" w:rsidRPr="005D7D6F">
                        <w:rPr>
                          <w:rFonts w:ascii="Times New Roman" w:hAnsi="Times New Roman" w:cs="Times New Roman"/>
                          <w:i/>
                          <w:iCs/>
                          <w:sz w:val="20"/>
                          <w:szCs w:val="20"/>
                        </w:rPr>
                        <w:t xml:space="preserve"> using MICAS, start here.</w:t>
                      </w:r>
                    </w:p>
                  </w:txbxContent>
                </v:textbox>
              </v:shape>
            </w:pict>
          </mc:Fallback>
        </mc:AlternateContent>
      </w:r>
      <w:r w:rsidR="00701E20">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0EF525C5" wp14:editId="292C4F58">
                <wp:simplePos x="0" y="0"/>
                <wp:positionH relativeFrom="column">
                  <wp:posOffset>3170321</wp:posOffset>
                </wp:positionH>
                <wp:positionV relativeFrom="paragraph">
                  <wp:posOffset>5775225</wp:posOffset>
                </wp:positionV>
                <wp:extent cx="2460458" cy="556653"/>
                <wp:effectExtent l="0" t="0" r="16510" b="15240"/>
                <wp:wrapNone/>
                <wp:docPr id="5" name="Text Box 5"/>
                <wp:cNvGraphicFramePr/>
                <a:graphic xmlns:a="http://schemas.openxmlformats.org/drawingml/2006/main">
                  <a:graphicData uri="http://schemas.microsoft.com/office/word/2010/wordprocessingShape">
                    <wps:wsp>
                      <wps:cNvSpPr txBox="1"/>
                      <wps:spPr>
                        <a:xfrm>
                          <a:off x="0" y="0"/>
                          <a:ext cx="2460458" cy="556653"/>
                        </a:xfrm>
                        <a:prstGeom prst="rect">
                          <a:avLst/>
                        </a:prstGeom>
                        <a:solidFill>
                          <a:schemeClr val="lt1"/>
                        </a:solidFill>
                        <a:ln w="6350">
                          <a:solidFill>
                            <a:prstClr val="black"/>
                          </a:solidFill>
                        </a:ln>
                      </wps:spPr>
                      <wps:txbx>
                        <w:txbxContent>
                          <w:p w14:paraId="499EF393" w14:textId="0921FAB8" w:rsidR="00701E20" w:rsidRPr="005D7D6F" w:rsidRDefault="00701E20" w:rsidP="00701E20">
                            <w:pPr>
                              <w:rPr>
                                <w:rFonts w:ascii="Times New Roman" w:hAnsi="Times New Roman" w:cs="Times New Roman"/>
                                <w:i/>
                                <w:iCs/>
                                <w:sz w:val="20"/>
                                <w:szCs w:val="20"/>
                              </w:rPr>
                            </w:pPr>
                            <w:r w:rsidRPr="005D7D6F">
                              <w:rPr>
                                <w:rFonts w:ascii="Times New Roman" w:hAnsi="Times New Roman" w:cs="Times New Roman"/>
                                <w:i/>
                                <w:iCs/>
                                <w:sz w:val="20"/>
                                <w:szCs w:val="20"/>
                              </w:rPr>
                              <w:t xml:space="preserve">Link to Analysis page. This is where you can view currently running or </w:t>
                            </w:r>
                            <w:r w:rsidR="00B70F34" w:rsidRPr="005D7D6F">
                              <w:rPr>
                                <w:rFonts w:ascii="Times New Roman" w:hAnsi="Times New Roman" w:cs="Times New Roman"/>
                                <w:i/>
                                <w:iCs/>
                                <w:sz w:val="20"/>
                                <w:szCs w:val="20"/>
                              </w:rPr>
                              <w:t xml:space="preserve">historic MICAS runs.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shape w14:anchorId="0EF525C5" id="Text Box 5" o:spid="_x0000_s1027" type="#_x0000_t202" style="position:absolute;margin-left:249.65pt;margin-top:454.75pt;width:193.75pt;height:43.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" fillcolor="white [3201]" strokeweight=".5pt">
                <v:textbox>
                  <w:txbxContent>
                    <w:p w14:paraId="499EF393" w14:textId="0921FAB8" w:rsidR="00701E20" w:rsidRPr="005D7D6F" w:rsidRDefault="00701E20" w:rsidP="00701E20">
                      <w:pPr>
                        <w:rPr>
                          <w:rFonts w:ascii="Times New Roman" w:hAnsi="Times New Roman" w:cs="Times New Roman"/>
                          <w:i/>
                          <w:iCs/>
                          <w:sz w:val="20"/>
                          <w:szCs w:val="20"/>
                        </w:rPr>
                      </w:pPr>
                      <w:r w:rsidRPr="005D7D6F">
                        <w:rPr>
                          <w:rFonts w:ascii="Times New Roman" w:hAnsi="Times New Roman" w:cs="Times New Roman"/>
                          <w:i/>
                          <w:iCs/>
                          <w:sz w:val="20"/>
                          <w:szCs w:val="20"/>
                        </w:rPr>
                        <w:t xml:space="preserve">Link to </w:t>
                      </w:r>
                      <w:r w:rsidRPr="005D7D6F">
                        <w:rPr>
                          <w:rFonts w:ascii="Times New Roman" w:hAnsi="Times New Roman" w:cs="Times New Roman"/>
                          <w:i/>
                          <w:iCs/>
                          <w:sz w:val="20"/>
                          <w:szCs w:val="20"/>
                        </w:rPr>
                        <w:t>Analysis</w:t>
                      </w:r>
                      <w:r w:rsidRPr="005D7D6F">
                        <w:rPr>
                          <w:rFonts w:ascii="Times New Roman" w:hAnsi="Times New Roman" w:cs="Times New Roman"/>
                          <w:i/>
                          <w:iCs/>
                          <w:sz w:val="20"/>
                          <w:szCs w:val="20"/>
                        </w:rPr>
                        <w:t xml:space="preserve"> page. This is where you can </w:t>
                      </w:r>
                      <w:r w:rsidRPr="005D7D6F">
                        <w:rPr>
                          <w:rFonts w:ascii="Times New Roman" w:hAnsi="Times New Roman" w:cs="Times New Roman"/>
                          <w:i/>
                          <w:iCs/>
                          <w:sz w:val="20"/>
                          <w:szCs w:val="20"/>
                        </w:rPr>
                        <w:t xml:space="preserve">view currently running or </w:t>
                      </w:r>
                      <w:r w:rsidR="00B70F34" w:rsidRPr="005D7D6F">
                        <w:rPr>
                          <w:rFonts w:ascii="Times New Roman" w:hAnsi="Times New Roman" w:cs="Times New Roman"/>
                          <w:i/>
                          <w:iCs/>
                          <w:sz w:val="20"/>
                          <w:szCs w:val="20"/>
                        </w:rPr>
                        <w:t xml:space="preserve">historic MICAS runs. </w:t>
                      </w:r>
                    </w:p>
                  </w:txbxContent>
                </v:textbox>
              </v:shape>
            </w:pict>
          </mc:Fallback>
        </mc:AlternateContent>
      </w:r>
      <w:r w:rsidR="00701E20">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03C0A4EB" wp14:editId="5AA83609">
                <wp:simplePos x="0" y="0"/>
                <wp:positionH relativeFrom="column">
                  <wp:posOffset>3300964</wp:posOffset>
                </wp:positionH>
                <wp:positionV relativeFrom="paragraph">
                  <wp:posOffset>4976462</wp:posOffset>
                </wp:positionV>
                <wp:extent cx="645394" cy="756652"/>
                <wp:effectExtent l="25400" t="25400" r="15240" b="18415"/>
                <wp:wrapNone/>
                <wp:docPr id="4" name="Straight Arrow Connector 4"/>
                <wp:cNvGraphicFramePr/>
                <a:graphic xmlns:a="http://schemas.openxmlformats.org/drawingml/2006/main">
                  <a:graphicData uri="http://schemas.microsoft.com/office/word/2010/wordprocessingShape">
                    <wps:wsp>
                      <wps:cNvCnPr/>
                      <wps:spPr>
                        <a:xfrm flipH="1" flipV="1">
                          <a:off x="0" y="0"/>
                          <a:ext cx="645394" cy="75665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5B24701B" id="_x0000_t32" coordsize="21600,21600" o:spt="32" o:oned="t" path="m,l21600,21600e" filled="f">
                <v:path arrowok="t" fillok="f" o:connecttype="none"/>
                <o:lock v:ext="edit" shapetype="t"/>
              </v:shapetype>
              <v:shape id="Straight Arrow Connector 4" o:spid="_x0000_s1026" type="#_x0000_t32" style="position:absolute;margin-left:259.9pt;margin-top:391.85pt;width:50.8pt;height:59.6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" strokecolor="black [3200]" strokeweight="1pt">
                <v:stroke endarrow="block" joinstyle="miter"/>
              </v:shape>
            </w:pict>
          </mc:Fallback>
        </mc:AlternateContent>
      </w:r>
      <w:r w:rsidR="003523D5">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D1A96AA" wp14:editId="30D75155">
                <wp:simplePos x="0" y="0"/>
                <wp:positionH relativeFrom="column">
                  <wp:posOffset>1076826</wp:posOffset>
                </wp:positionH>
                <wp:positionV relativeFrom="paragraph">
                  <wp:posOffset>4393597</wp:posOffset>
                </wp:positionV>
                <wp:extent cx="727677" cy="798095"/>
                <wp:effectExtent l="0" t="25400" r="34925" b="15240"/>
                <wp:wrapNone/>
                <wp:docPr id="2" name="Straight Arrow Connector 2"/>
                <wp:cNvGraphicFramePr/>
                <a:graphic xmlns:a="http://schemas.openxmlformats.org/drawingml/2006/main">
                  <a:graphicData uri="http://schemas.microsoft.com/office/word/2010/wordprocessingShape">
                    <wps:wsp>
                      <wps:cNvCnPr/>
                      <wps:spPr>
                        <a:xfrm flipV="1">
                          <a:off x="0" y="0"/>
                          <a:ext cx="727677" cy="79809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88BF690" id="Straight Arrow Connector 2" o:spid="_x0000_s1026" type="#_x0000_t32" style="position:absolute;margin-left:84.8pt;margin-top:345.95pt;width:57.3pt;height:62.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" strokecolor="black [3200]" strokeweight="1pt">
                <v:stroke endarrow="block" joinstyle="miter"/>
              </v:shape>
            </w:pict>
          </mc:Fallback>
        </mc:AlternateContent>
      </w:r>
      <w:r w:rsidR="00F369FE">
        <w:rPr>
          <w:rFonts w:ascii="Times New Roman" w:hAnsi="Times New Roman" w:cs="Times New Roman"/>
          <w:noProof/>
          <w:sz w:val="28"/>
          <w:szCs w:val="28"/>
        </w:rPr>
        <w:drawing>
          <wp:inline distT="0" distB="0" distL="0" distR="0" wp14:anchorId="117D80A3" wp14:editId="3E11EE30">
            <wp:extent cx="5943600" cy="7011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011670"/>
                    </a:xfrm>
                    <a:prstGeom prst="rect">
                      <a:avLst/>
                    </a:prstGeom>
                  </pic:spPr>
                </pic:pic>
              </a:graphicData>
            </a:graphic>
          </wp:inline>
        </w:drawing>
      </w:r>
    </w:p>
    <w:p w14:paraId="1957A521" w14:textId="5266ACCB" w:rsidR="004B353B" w:rsidRDefault="004B353B" w:rsidP="00D21674">
      <w:pPr>
        <w:rPr>
          <w:rFonts w:ascii="Times New Roman" w:hAnsi="Times New Roman" w:cs="Times New Roman"/>
          <w:sz w:val="28"/>
          <w:szCs w:val="28"/>
        </w:rPr>
      </w:pPr>
    </w:p>
    <w:p w14:paraId="47FFBE5D" w14:textId="1639BAD0" w:rsidR="004B353B" w:rsidRDefault="004B353B" w:rsidP="00D21674">
      <w:pPr>
        <w:rPr>
          <w:rFonts w:ascii="Times New Roman" w:hAnsi="Times New Roman" w:cs="Times New Roman"/>
          <w:sz w:val="28"/>
          <w:szCs w:val="28"/>
        </w:rPr>
      </w:pPr>
    </w:p>
    <w:p w14:paraId="3FC0874B" w14:textId="581317E5" w:rsidR="004B353B" w:rsidRDefault="004B353B" w:rsidP="00D21674">
      <w:pPr>
        <w:rPr>
          <w:rFonts w:ascii="Times New Roman" w:hAnsi="Times New Roman" w:cs="Times New Roman"/>
          <w:sz w:val="28"/>
          <w:szCs w:val="28"/>
        </w:rPr>
      </w:pPr>
    </w:p>
    <w:p w14:paraId="6F888940" w14:textId="64064D04" w:rsidR="004B353B" w:rsidRDefault="004B353B" w:rsidP="00D21674">
      <w:pPr>
        <w:rPr>
          <w:rFonts w:ascii="Times New Roman" w:hAnsi="Times New Roman" w:cs="Times New Roman"/>
          <w:sz w:val="28"/>
          <w:szCs w:val="28"/>
        </w:rPr>
      </w:pPr>
    </w:p>
    <w:p w14:paraId="60C57A87" w14:textId="5E17E835" w:rsidR="004B353B" w:rsidRPr="00B70F34" w:rsidRDefault="00B70F34" w:rsidP="00D21674">
      <w:pPr>
        <w:rPr>
          <w:rFonts w:ascii="Times New Roman" w:hAnsi="Times New Roman" w:cs="Times New Roman"/>
          <w:b/>
          <w:bCs/>
          <w:sz w:val="28"/>
          <w:szCs w:val="28"/>
        </w:rPr>
      </w:pPr>
      <w:r w:rsidRPr="00B70F34">
        <w:rPr>
          <w:rFonts w:ascii="Times New Roman" w:hAnsi="Times New Roman" w:cs="Times New Roman"/>
          <w:b/>
          <w:bCs/>
          <w:sz w:val="28"/>
          <w:szCs w:val="28"/>
        </w:rPr>
        <w:t>Setup Page:</w:t>
      </w:r>
    </w:p>
    <w:p w14:paraId="2D0189FD" w14:textId="45D21507" w:rsidR="004B353B" w:rsidRDefault="004B353B" w:rsidP="00D21674">
      <w:pPr>
        <w:rPr>
          <w:rFonts w:ascii="Times New Roman" w:hAnsi="Times New Roman" w:cs="Times New Roman"/>
          <w:sz w:val="28"/>
          <w:szCs w:val="28"/>
        </w:rPr>
      </w:pPr>
    </w:p>
    <w:p w14:paraId="3253BD0A" w14:textId="0C84BF8E" w:rsidR="004B353B" w:rsidRDefault="00015C3C" w:rsidP="00D2167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38D73F50" wp14:editId="12D0183D">
                <wp:simplePos x="0" y="0"/>
                <wp:positionH relativeFrom="column">
                  <wp:posOffset>3124868</wp:posOffset>
                </wp:positionH>
                <wp:positionV relativeFrom="paragraph">
                  <wp:posOffset>4964496</wp:posOffset>
                </wp:positionV>
                <wp:extent cx="292100" cy="618289"/>
                <wp:effectExtent l="25400" t="25400" r="12700" b="17145"/>
                <wp:wrapNone/>
                <wp:docPr id="24" name="Straight Arrow Connector 24"/>
                <wp:cNvGraphicFramePr/>
                <a:graphic xmlns:a="http://schemas.openxmlformats.org/drawingml/2006/main">
                  <a:graphicData uri="http://schemas.microsoft.com/office/word/2010/wordprocessingShape">
                    <wps:wsp>
                      <wps:cNvCnPr/>
                      <wps:spPr>
                        <a:xfrm flipH="1" flipV="1">
                          <a:off x="0" y="0"/>
                          <a:ext cx="292100" cy="6182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2FF8D8C" id="Straight Arrow Connector 24" o:spid="_x0000_s1026" type="#_x0000_t32" style="position:absolute;margin-left:246.05pt;margin-top:390.9pt;width:23pt;height:48.7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&#13;&#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72CA58B5" wp14:editId="3BDC549D">
                <wp:simplePos x="0" y="0"/>
                <wp:positionH relativeFrom="column">
                  <wp:posOffset>37632</wp:posOffset>
                </wp:positionH>
                <wp:positionV relativeFrom="paragraph">
                  <wp:posOffset>5086818</wp:posOffset>
                </wp:positionV>
                <wp:extent cx="2574457" cy="415089"/>
                <wp:effectExtent l="0" t="0" r="16510" b="17145"/>
                <wp:wrapNone/>
                <wp:docPr id="21" name="Text Box 21"/>
                <wp:cNvGraphicFramePr/>
                <a:graphic xmlns:a="http://schemas.openxmlformats.org/drawingml/2006/main">
                  <a:graphicData uri="http://schemas.microsoft.com/office/word/2010/wordprocessingShape">
                    <wps:wsp>
                      <wps:cNvSpPr txBox="1"/>
                      <wps:spPr>
                        <a:xfrm>
                          <a:off x="0" y="0"/>
                          <a:ext cx="2574457" cy="415089"/>
                        </a:xfrm>
                        <a:prstGeom prst="rect">
                          <a:avLst/>
                        </a:prstGeom>
                        <a:solidFill>
                          <a:schemeClr val="lt1"/>
                        </a:solidFill>
                        <a:ln w="6350">
                          <a:solidFill>
                            <a:prstClr val="black"/>
                          </a:solidFill>
                        </a:ln>
                      </wps:spPr>
                      <wps:txbx>
                        <w:txbxContent>
                          <w:p w14:paraId="00676E8C" w14:textId="1919526B" w:rsidR="00A20BF7" w:rsidRPr="005D7D6F" w:rsidRDefault="00A20BF7" w:rsidP="00A20BF7">
                            <w:pPr>
                              <w:rPr>
                                <w:rFonts w:ascii="Times New Roman" w:hAnsi="Times New Roman" w:cs="Times New Roman"/>
                                <w:i/>
                                <w:iCs/>
                                <w:sz w:val="20"/>
                                <w:szCs w:val="20"/>
                              </w:rPr>
                            </w:pPr>
                            <w:r>
                              <w:rPr>
                                <w:rFonts w:ascii="Times New Roman" w:hAnsi="Times New Roman" w:cs="Times New Roman"/>
                                <w:i/>
                                <w:iCs/>
                                <w:sz w:val="20"/>
                                <w:szCs w:val="20"/>
                              </w:rPr>
                              <w:t>Location of the to where MICAS will store its data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2CA58B5" id="Text Box 21" o:spid="_x0000_s1028" type="#_x0000_t202" style="position:absolute;margin-left:2.95pt;margin-top:400.55pt;width:202.7pt;height:3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" fillcolor="white [3201]" strokeweight=".5pt">
                <v:textbox>
                  <w:txbxContent>
                    <w:p w14:paraId="00676E8C" w14:textId="1919526B" w:rsidR="00A20BF7" w:rsidRPr="005D7D6F" w:rsidRDefault="00A20BF7" w:rsidP="00A20BF7">
                      <w:pPr>
                        <w:rPr>
                          <w:rFonts w:ascii="Times New Roman" w:hAnsi="Times New Roman" w:cs="Times New Roman"/>
                          <w:i/>
                          <w:iCs/>
                          <w:sz w:val="20"/>
                          <w:szCs w:val="20"/>
                        </w:rPr>
                      </w:pPr>
                      <w:r>
                        <w:rPr>
                          <w:rFonts w:ascii="Times New Roman" w:hAnsi="Times New Roman" w:cs="Times New Roman"/>
                          <w:i/>
                          <w:iCs/>
                          <w:sz w:val="20"/>
                          <w:szCs w:val="20"/>
                        </w:rPr>
                        <w:t xml:space="preserve">Location of the to where </w:t>
                      </w:r>
                      <w:r>
                        <w:rPr>
                          <w:rFonts w:ascii="Times New Roman" w:hAnsi="Times New Roman" w:cs="Times New Roman"/>
                          <w:i/>
                          <w:iCs/>
                          <w:sz w:val="20"/>
                          <w:szCs w:val="20"/>
                        </w:rPr>
                        <w:t>MICAS will store its data files</w:t>
                      </w:r>
                      <w:r>
                        <w:rPr>
                          <w:rFonts w:ascii="Times New Roman" w:hAnsi="Times New Roman" w:cs="Times New Roman"/>
                          <w:i/>
                          <w:iCs/>
                          <w:sz w:val="20"/>
                          <w:szCs w:val="20"/>
                        </w:rPr>
                        <w: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1437688F" wp14:editId="1230D5B4">
                <wp:simplePos x="0" y="0"/>
                <wp:positionH relativeFrom="column">
                  <wp:posOffset>1311442</wp:posOffset>
                </wp:positionH>
                <wp:positionV relativeFrom="paragraph">
                  <wp:posOffset>4776671</wp:posOffset>
                </wp:positionV>
                <wp:extent cx="294774" cy="282541"/>
                <wp:effectExtent l="0" t="25400" r="35560" b="22860"/>
                <wp:wrapNone/>
                <wp:docPr id="22" name="Straight Arrow Connector 22"/>
                <wp:cNvGraphicFramePr/>
                <a:graphic xmlns:a="http://schemas.openxmlformats.org/drawingml/2006/main">
                  <a:graphicData uri="http://schemas.microsoft.com/office/word/2010/wordprocessingShape">
                    <wps:wsp>
                      <wps:cNvCnPr/>
                      <wps:spPr>
                        <a:xfrm flipV="1">
                          <a:off x="0" y="0"/>
                          <a:ext cx="294774" cy="28254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15DE420" id="Straight Arrow Connector 22" o:spid="_x0000_s1026" type="#_x0000_t32" style="position:absolute;margin-left:103.25pt;margin-top:376.1pt;width:23.2pt;height:22.2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" strokecolor="black [3200]" strokeweight="1pt">
                <v:stroke endarrow="block" joinstyle="miter"/>
              </v:shape>
            </w:pict>
          </mc:Fallback>
        </mc:AlternateContent>
      </w:r>
      <w:r w:rsidR="00A20BF7">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55679033" wp14:editId="5C5C4A0B">
                <wp:simplePos x="0" y="0"/>
                <wp:positionH relativeFrom="column">
                  <wp:posOffset>5744276</wp:posOffset>
                </wp:positionH>
                <wp:positionV relativeFrom="paragraph">
                  <wp:posOffset>4362684</wp:posOffset>
                </wp:positionV>
                <wp:extent cx="359610" cy="684463"/>
                <wp:effectExtent l="25400" t="25400" r="21590" b="14605"/>
                <wp:wrapNone/>
                <wp:docPr id="20" name="Straight Arrow Connector 20"/>
                <wp:cNvGraphicFramePr/>
                <a:graphic xmlns:a="http://schemas.openxmlformats.org/drawingml/2006/main">
                  <a:graphicData uri="http://schemas.microsoft.com/office/word/2010/wordprocessingShape">
                    <wps:wsp>
                      <wps:cNvCnPr/>
                      <wps:spPr>
                        <a:xfrm flipH="1" flipV="1">
                          <a:off x="0" y="0"/>
                          <a:ext cx="359610" cy="68446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AE86688" id="Straight Arrow Connector 20" o:spid="_x0000_s1026" type="#_x0000_t32" style="position:absolute;margin-left:452.3pt;margin-top:343.5pt;width:28.3pt;height:53.9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" strokecolor="black [3200]" strokeweight="1pt">
                <v:stroke endarrow="block" joinstyle="miter"/>
              </v:shape>
            </w:pict>
          </mc:Fallback>
        </mc:AlternateContent>
      </w:r>
      <w:r w:rsidR="00FC6C5F">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78D7BD01" wp14:editId="34D1D5FF">
                <wp:simplePos x="0" y="0"/>
                <wp:positionH relativeFrom="column">
                  <wp:posOffset>4205037</wp:posOffset>
                </wp:positionH>
                <wp:positionV relativeFrom="paragraph">
                  <wp:posOffset>5083476</wp:posOffset>
                </wp:positionV>
                <wp:extent cx="2574457" cy="415089"/>
                <wp:effectExtent l="0" t="0" r="16510" b="17145"/>
                <wp:wrapNone/>
                <wp:docPr id="19" name="Text Box 19"/>
                <wp:cNvGraphicFramePr/>
                <a:graphic xmlns:a="http://schemas.openxmlformats.org/drawingml/2006/main">
                  <a:graphicData uri="http://schemas.microsoft.com/office/word/2010/wordprocessingShape">
                    <wps:wsp>
                      <wps:cNvSpPr txBox="1"/>
                      <wps:spPr>
                        <a:xfrm>
                          <a:off x="0" y="0"/>
                          <a:ext cx="2574457" cy="415089"/>
                        </a:xfrm>
                        <a:prstGeom prst="rect">
                          <a:avLst/>
                        </a:prstGeom>
                        <a:solidFill>
                          <a:schemeClr val="lt1"/>
                        </a:solidFill>
                        <a:ln w="6350">
                          <a:solidFill>
                            <a:prstClr val="black"/>
                          </a:solidFill>
                        </a:ln>
                      </wps:spPr>
                      <wps:txbx>
                        <w:txbxContent>
                          <w:p w14:paraId="208B90FF" w14:textId="514E8C40" w:rsidR="00FC6C5F" w:rsidRPr="005D7D6F" w:rsidRDefault="00FC6C5F" w:rsidP="00FC6C5F">
                            <w:pPr>
                              <w:rPr>
                                <w:rFonts w:ascii="Times New Roman" w:hAnsi="Times New Roman" w:cs="Times New Roman"/>
                                <w:i/>
                                <w:iCs/>
                                <w:sz w:val="20"/>
                                <w:szCs w:val="20"/>
                              </w:rPr>
                            </w:pPr>
                            <w:r>
                              <w:rPr>
                                <w:rFonts w:ascii="Times New Roman" w:hAnsi="Times New Roman" w:cs="Times New Roman"/>
                                <w:i/>
                                <w:iCs/>
                                <w:sz w:val="20"/>
                                <w:szCs w:val="20"/>
                              </w:rPr>
                              <w:t xml:space="preserve">Location of the to where </w:t>
                            </w:r>
                            <w:proofErr w:type="spellStart"/>
                            <w:r w:rsidR="00A20BF7">
                              <w:rPr>
                                <w:rFonts w:ascii="Times New Roman" w:hAnsi="Times New Roman" w:cs="Times New Roman"/>
                                <w:i/>
                                <w:iCs/>
                                <w:sz w:val="20"/>
                                <w:szCs w:val="20"/>
                              </w:rPr>
                              <w:t>fasta</w:t>
                            </w:r>
                            <w:proofErr w:type="spellEnd"/>
                            <w:r w:rsidR="00A20BF7">
                              <w:rPr>
                                <w:rFonts w:ascii="Times New Roman" w:hAnsi="Times New Roman" w:cs="Times New Roman"/>
                                <w:i/>
                                <w:iCs/>
                                <w:sz w:val="20"/>
                                <w:szCs w:val="20"/>
                              </w:rPr>
                              <w:t xml:space="preserve"> or </w:t>
                            </w:r>
                            <w:proofErr w:type="spellStart"/>
                            <w:r w:rsidR="00A20BF7">
                              <w:rPr>
                                <w:rFonts w:ascii="Times New Roman" w:hAnsi="Times New Roman" w:cs="Times New Roman"/>
                                <w:i/>
                                <w:iCs/>
                                <w:sz w:val="20"/>
                                <w:szCs w:val="20"/>
                              </w:rPr>
                              <w:t>fastq</w:t>
                            </w:r>
                            <w:proofErr w:type="spellEnd"/>
                            <w:r w:rsidR="00A20BF7">
                              <w:rPr>
                                <w:rFonts w:ascii="Times New Roman" w:hAnsi="Times New Roman" w:cs="Times New Roman"/>
                                <w:i/>
                                <w:iCs/>
                                <w:sz w:val="20"/>
                                <w:szCs w:val="20"/>
                              </w:rPr>
                              <w:t xml:space="preserve"> files will be dumped post </w:t>
                            </w:r>
                            <w:proofErr w:type="spellStart"/>
                            <w:r w:rsidR="00A20BF7">
                              <w:rPr>
                                <w:rFonts w:ascii="Times New Roman" w:hAnsi="Times New Roman" w:cs="Times New Roman"/>
                                <w:i/>
                                <w:iCs/>
                                <w:sz w:val="20"/>
                                <w:szCs w:val="20"/>
                              </w:rPr>
                              <w:t>basecalling</w:t>
                            </w:r>
                            <w:proofErr w:type="spellEnd"/>
                            <w:r w:rsidR="00A20BF7">
                              <w:rPr>
                                <w:rFonts w:ascii="Times New Roman" w:hAnsi="Times New Roman" w:cs="Times New Roman"/>
                                <w:i/>
                                <w:iC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8D7BD01" id="Text Box 19" o:spid="_x0000_s1029" type="#_x0000_t202" style="position:absolute;margin-left:331.1pt;margin-top:400.25pt;width:202.7pt;height:3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" fillcolor="white [3201]" strokeweight=".5pt">
                <v:textbox>
                  <w:txbxContent>
                    <w:p w14:paraId="208B90FF" w14:textId="514E8C40" w:rsidR="00FC6C5F" w:rsidRPr="005D7D6F" w:rsidRDefault="00FC6C5F" w:rsidP="00FC6C5F">
                      <w:pPr>
                        <w:rPr>
                          <w:rFonts w:ascii="Times New Roman" w:hAnsi="Times New Roman" w:cs="Times New Roman"/>
                          <w:i/>
                          <w:iCs/>
                          <w:sz w:val="20"/>
                          <w:szCs w:val="20"/>
                        </w:rPr>
                      </w:pPr>
                      <w:r>
                        <w:rPr>
                          <w:rFonts w:ascii="Times New Roman" w:hAnsi="Times New Roman" w:cs="Times New Roman"/>
                          <w:i/>
                          <w:iCs/>
                          <w:sz w:val="20"/>
                          <w:szCs w:val="20"/>
                        </w:rPr>
                        <w:t xml:space="preserve">Location of the to where </w:t>
                      </w:r>
                      <w:r w:rsidR="00A20BF7">
                        <w:rPr>
                          <w:rFonts w:ascii="Times New Roman" w:hAnsi="Times New Roman" w:cs="Times New Roman"/>
                          <w:i/>
                          <w:iCs/>
                          <w:sz w:val="20"/>
                          <w:szCs w:val="20"/>
                        </w:rPr>
                        <w:t xml:space="preserve">fasta or </w:t>
                      </w:r>
                      <w:proofErr w:type="spellStart"/>
                      <w:r w:rsidR="00A20BF7">
                        <w:rPr>
                          <w:rFonts w:ascii="Times New Roman" w:hAnsi="Times New Roman" w:cs="Times New Roman"/>
                          <w:i/>
                          <w:iCs/>
                          <w:sz w:val="20"/>
                          <w:szCs w:val="20"/>
                        </w:rPr>
                        <w:t>fastq</w:t>
                      </w:r>
                      <w:proofErr w:type="spellEnd"/>
                      <w:r w:rsidR="00A20BF7">
                        <w:rPr>
                          <w:rFonts w:ascii="Times New Roman" w:hAnsi="Times New Roman" w:cs="Times New Roman"/>
                          <w:i/>
                          <w:iCs/>
                          <w:sz w:val="20"/>
                          <w:szCs w:val="20"/>
                        </w:rPr>
                        <w:t xml:space="preserve"> files will be dumped post </w:t>
                      </w:r>
                      <w:proofErr w:type="spellStart"/>
                      <w:r w:rsidR="00A20BF7">
                        <w:rPr>
                          <w:rFonts w:ascii="Times New Roman" w:hAnsi="Times New Roman" w:cs="Times New Roman"/>
                          <w:i/>
                          <w:iCs/>
                          <w:sz w:val="20"/>
                          <w:szCs w:val="20"/>
                        </w:rPr>
                        <w:t>basecalling</w:t>
                      </w:r>
                      <w:proofErr w:type="spellEnd"/>
                      <w:r w:rsidR="00A20BF7">
                        <w:rPr>
                          <w:rFonts w:ascii="Times New Roman" w:hAnsi="Times New Roman" w:cs="Times New Roman"/>
                          <w:i/>
                          <w:iCs/>
                          <w:sz w:val="20"/>
                          <w:szCs w:val="20"/>
                        </w:rPr>
                        <w:t>.</w:t>
                      </w:r>
                    </w:p>
                  </w:txbxContent>
                </v:textbox>
              </v:shape>
            </w:pict>
          </mc:Fallback>
        </mc:AlternateContent>
      </w:r>
      <w:r w:rsidR="005D7D6F">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238AB0CB" wp14:editId="0AFDB0CE">
                <wp:simplePos x="0" y="0"/>
                <wp:positionH relativeFrom="column">
                  <wp:posOffset>5745079</wp:posOffset>
                </wp:positionH>
                <wp:positionV relativeFrom="paragraph">
                  <wp:posOffset>3338897</wp:posOffset>
                </wp:positionV>
                <wp:extent cx="1034716" cy="571500"/>
                <wp:effectExtent l="0" t="0" r="6985" b="12700"/>
                <wp:wrapNone/>
                <wp:docPr id="18" name="Text Box 18"/>
                <wp:cNvGraphicFramePr/>
                <a:graphic xmlns:a="http://schemas.openxmlformats.org/drawingml/2006/main">
                  <a:graphicData uri="http://schemas.microsoft.com/office/word/2010/wordprocessingShape">
                    <wps:wsp>
                      <wps:cNvSpPr txBox="1"/>
                      <wps:spPr>
                        <a:xfrm>
                          <a:off x="0" y="0"/>
                          <a:ext cx="1034716" cy="571500"/>
                        </a:xfrm>
                        <a:prstGeom prst="rect">
                          <a:avLst/>
                        </a:prstGeom>
                        <a:solidFill>
                          <a:schemeClr val="lt1"/>
                        </a:solidFill>
                        <a:ln w="6350">
                          <a:solidFill>
                            <a:prstClr val="black"/>
                          </a:solidFill>
                        </a:ln>
                      </wps:spPr>
                      <wps:txbx>
                        <w:txbxContent>
                          <w:p w14:paraId="409D5BD7" w14:textId="68B02EEA" w:rsidR="005D7D6F" w:rsidRPr="005D7D6F" w:rsidRDefault="005D7D6F" w:rsidP="005D7D6F">
                            <w:pPr>
                              <w:rPr>
                                <w:rFonts w:ascii="Times New Roman" w:hAnsi="Times New Roman" w:cs="Times New Roman"/>
                                <w:i/>
                                <w:iCs/>
                                <w:sz w:val="20"/>
                                <w:szCs w:val="20"/>
                              </w:rPr>
                            </w:pPr>
                            <w:r>
                              <w:rPr>
                                <w:rFonts w:ascii="Times New Roman" w:hAnsi="Times New Roman" w:cs="Times New Roman"/>
                                <w:i/>
                                <w:iCs/>
                                <w:sz w:val="20"/>
                                <w:szCs w:val="20"/>
                              </w:rPr>
                              <w:t>Add new sequence report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38AB0CB" id="Text Box 18" o:spid="_x0000_s1030" type="#_x0000_t202" style="position:absolute;margin-left:452.35pt;margin-top:262.9pt;width:81.45pt;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" fillcolor="white [3201]" strokeweight=".5pt">
                <v:textbox>
                  <w:txbxContent>
                    <w:p w14:paraId="409D5BD7" w14:textId="68B02EEA" w:rsidR="005D7D6F" w:rsidRPr="005D7D6F" w:rsidRDefault="005D7D6F" w:rsidP="005D7D6F">
                      <w:pPr>
                        <w:rPr>
                          <w:rFonts w:ascii="Times New Roman" w:hAnsi="Times New Roman" w:cs="Times New Roman"/>
                          <w:i/>
                          <w:iCs/>
                          <w:sz w:val="20"/>
                          <w:szCs w:val="20"/>
                        </w:rPr>
                      </w:pPr>
                      <w:r>
                        <w:rPr>
                          <w:rFonts w:ascii="Times New Roman" w:hAnsi="Times New Roman" w:cs="Times New Roman"/>
                          <w:i/>
                          <w:iCs/>
                          <w:sz w:val="20"/>
                          <w:szCs w:val="20"/>
                        </w:rPr>
                        <w:t>Add new</w:t>
                      </w:r>
                      <w:r>
                        <w:rPr>
                          <w:rFonts w:ascii="Times New Roman" w:hAnsi="Times New Roman" w:cs="Times New Roman"/>
                          <w:i/>
                          <w:iCs/>
                          <w:sz w:val="20"/>
                          <w:szCs w:val="20"/>
                        </w:rPr>
                        <w:t xml:space="preserve"> sequence report line</w:t>
                      </w:r>
                    </w:p>
                  </w:txbxContent>
                </v:textbox>
              </v:shape>
            </w:pict>
          </mc:Fallback>
        </mc:AlternateContent>
      </w:r>
      <w:r w:rsidR="005D7D6F">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6BF59796" wp14:editId="5972F8DF">
                <wp:simplePos x="0" y="0"/>
                <wp:positionH relativeFrom="column">
                  <wp:posOffset>5794542</wp:posOffset>
                </wp:positionH>
                <wp:positionV relativeFrom="paragraph">
                  <wp:posOffset>3195253</wp:posOffset>
                </wp:positionV>
                <wp:extent cx="149058" cy="83486"/>
                <wp:effectExtent l="25400" t="25400" r="16510" b="18415"/>
                <wp:wrapNone/>
                <wp:docPr id="17" name="Straight Arrow Connector 17"/>
                <wp:cNvGraphicFramePr/>
                <a:graphic xmlns:a="http://schemas.openxmlformats.org/drawingml/2006/main">
                  <a:graphicData uri="http://schemas.microsoft.com/office/word/2010/wordprocessingShape">
                    <wps:wsp>
                      <wps:cNvCnPr/>
                      <wps:spPr>
                        <a:xfrm flipH="1" flipV="1">
                          <a:off x="0" y="0"/>
                          <a:ext cx="149058" cy="8348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80D13A0" id="Straight Arrow Connector 17" o:spid="_x0000_s1026" type="#_x0000_t32" style="position:absolute;margin-left:456.25pt;margin-top:251.6pt;width:11.75pt;height:6.5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" strokecolor="black [3200]" strokeweight="1pt">
                <v:stroke endarrow="block" joinstyle="miter"/>
              </v:shape>
            </w:pict>
          </mc:Fallback>
        </mc:AlternateContent>
      </w:r>
      <w:r w:rsidR="005D7D6F">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2C8E83DA" wp14:editId="5C3D0AD1">
                <wp:simplePos x="0" y="0"/>
                <wp:positionH relativeFrom="column">
                  <wp:posOffset>5775158</wp:posOffset>
                </wp:positionH>
                <wp:positionV relativeFrom="paragraph">
                  <wp:posOffset>2147771</wp:posOffset>
                </wp:positionV>
                <wp:extent cx="1034716" cy="414655"/>
                <wp:effectExtent l="0" t="0" r="6985" b="17145"/>
                <wp:wrapNone/>
                <wp:docPr id="16" name="Text Box 16"/>
                <wp:cNvGraphicFramePr/>
                <a:graphic xmlns:a="http://schemas.openxmlformats.org/drawingml/2006/main">
                  <a:graphicData uri="http://schemas.microsoft.com/office/word/2010/wordprocessingShape">
                    <wps:wsp>
                      <wps:cNvSpPr txBox="1"/>
                      <wps:spPr>
                        <a:xfrm>
                          <a:off x="0" y="0"/>
                          <a:ext cx="1034716" cy="414655"/>
                        </a:xfrm>
                        <a:prstGeom prst="rect">
                          <a:avLst/>
                        </a:prstGeom>
                        <a:solidFill>
                          <a:schemeClr val="lt1"/>
                        </a:solidFill>
                        <a:ln w="6350">
                          <a:solidFill>
                            <a:prstClr val="black"/>
                          </a:solidFill>
                        </a:ln>
                      </wps:spPr>
                      <wps:txbx>
                        <w:txbxContent>
                          <w:p w14:paraId="74F5D557" w14:textId="5CB455DE" w:rsidR="005D7D6F" w:rsidRPr="005D7D6F" w:rsidRDefault="005D7D6F" w:rsidP="005D7D6F">
                            <w:pPr>
                              <w:rPr>
                                <w:rFonts w:ascii="Times New Roman" w:hAnsi="Times New Roman" w:cs="Times New Roman"/>
                                <w:i/>
                                <w:iCs/>
                                <w:sz w:val="20"/>
                                <w:szCs w:val="20"/>
                              </w:rPr>
                            </w:pPr>
                            <w:r>
                              <w:rPr>
                                <w:rFonts w:ascii="Times New Roman" w:hAnsi="Times New Roman" w:cs="Times New Roman"/>
                                <w:i/>
                                <w:iCs/>
                                <w:sz w:val="20"/>
                                <w:szCs w:val="20"/>
                              </w:rPr>
                              <w:t>Delete sequence report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C8E83DA" id="Text Box 16" o:spid="_x0000_s1031" type="#_x0000_t202" style="position:absolute;margin-left:454.75pt;margin-top:169.1pt;width:81.45pt;height:32.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" fillcolor="white [3201]" strokeweight=".5pt">
                <v:textbox>
                  <w:txbxContent>
                    <w:p w14:paraId="74F5D557" w14:textId="5CB455DE" w:rsidR="005D7D6F" w:rsidRPr="005D7D6F" w:rsidRDefault="005D7D6F" w:rsidP="005D7D6F">
                      <w:pPr>
                        <w:rPr>
                          <w:rFonts w:ascii="Times New Roman" w:hAnsi="Times New Roman" w:cs="Times New Roman"/>
                          <w:i/>
                          <w:iCs/>
                          <w:sz w:val="20"/>
                          <w:szCs w:val="20"/>
                        </w:rPr>
                      </w:pPr>
                      <w:r>
                        <w:rPr>
                          <w:rFonts w:ascii="Times New Roman" w:hAnsi="Times New Roman" w:cs="Times New Roman"/>
                          <w:i/>
                          <w:iCs/>
                          <w:sz w:val="20"/>
                          <w:szCs w:val="20"/>
                        </w:rPr>
                        <w:t>Delete sequence report line</w:t>
                      </w:r>
                    </w:p>
                  </w:txbxContent>
                </v:textbox>
              </v:shape>
            </w:pict>
          </mc:Fallback>
        </mc:AlternateContent>
      </w:r>
      <w:r w:rsidR="005D7D6F">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41CFEBE4" wp14:editId="72838B88">
                <wp:simplePos x="0" y="0"/>
                <wp:positionH relativeFrom="column">
                  <wp:posOffset>5614068</wp:posOffset>
                </wp:positionH>
                <wp:positionV relativeFrom="paragraph">
                  <wp:posOffset>2478639</wp:posOffset>
                </wp:positionV>
                <wp:extent cx="131011" cy="151130"/>
                <wp:effectExtent l="25400" t="0" r="21590" b="39370"/>
                <wp:wrapNone/>
                <wp:docPr id="11" name="Straight Arrow Connector 11"/>
                <wp:cNvGraphicFramePr/>
                <a:graphic xmlns:a="http://schemas.openxmlformats.org/drawingml/2006/main">
                  <a:graphicData uri="http://schemas.microsoft.com/office/word/2010/wordprocessingShape">
                    <wps:wsp>
                      <wps:cNvCnPr/>
                      <wps:spPr>
                        <a:xfrm flipH="1">
                          <a:off x="0" y="0"/>
                          <a:ext cx="131011" cy="1511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AF0FF48" id="Straight Arrow Connector 11" o:spid="_x0000_s1026" type="#_x0000_t32" style="position:absolute;margin-left:442.05pt;margin-top:195.15pt;width:10.3pt;height:11.9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" strokecolor="black [3200]" strokeweight="1pt">
                <v:stroke endarrow="block" joinstyle="miter"/>
              </v:shape>
            </w:pict>
          </mc:Fallback>
        </mc:AlternateContent>
      </w:r>
      <w:r w:rsidR="005D7D6F">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5ADE0096" wp14:editId="1B13D61F">
                <wp:simplePos x="0" y="0"/>
                <wp:positionH relativeFrom="column">
                  <wp:posOffset>3943885</wp:posOffset>
                </wp:positionH>
                <wp:positionV relativeFrom="paragraph">
                  <wp:posOffset>2798813</wp:posOffset>
                </wp:positionV>
                <wp:extent cx="194978" cy="185152"/>
                <wp:effectExtent l="25400" t="25400" r="20955" b="18415"/>
                <wp:wrapNone/>
                <wp:docPr id="10" name="Straight Arrow Connector 10"/>
                <wp:cNvGraphicFramePr/>
                <a:graphic xmlns:a="http://schemas.openxmlformats.org/drawingml/2006/main">
                  <a:graphicData uri="http://schemas.microsoft.com/office/word/2010/wordprocessingShape">
                    <wps:wsp>
                      <wps:cNvCnPr/>
                      <wps:spPr>
                        <a:xfrm flipH="1" flipV="1">
                          <a:off x="0" y="0"/>
                          <a:ext cx="194978" cy="18515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095F4D4" id="Straight Arrow Connector 10" o:spid="_x0000_s1026" type="#_x0000_t32" style="position:absolute;margin-left:310.55pt;margin-top:220.4pt;width:15.35pt;height:14.6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" strokecolor="black [3200]" strokeweight="1pt">
                <v:stroke endarrow="block" joinstyle="miter"/>
              </v:shape>
            </w:pict>
          </mc:Fallback>
        </mc:AlternateContent>
      </w:r>
      <w:r w:rsidR="005D7D6F">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4A9F42D9" wp14:editId="5B0DB3AE">
                <wp:simplePos x="0" y="0"/>
                <wp:positionH relativeFrom="column">
                  <wp:posOffset>3446713</wp:posOffset>
                </wp:positionH>
                <wp:positionV relativeFrom="paragraph">
                  <wp:posOffset>3025408</wp:posOffset>
                </wp:positionV>
                <wp:extent cx="1455821" cy="511342"/>
                <wp:effectExtent l="0" t="0" r="17780" b="9525"/>
                <wp:wrapNone/>
                <wp:docPr id="15" name="Text Box 15"/>
                <wp:cNvGraphicFramePr/>
                <a:graphic xmlns:a="http://schemas.openxmlformats.org/drawingml/2006/main">
                  <a:graphicData uri="http://schemas.microsoft.com/office/word/2010/wordprocessingShape">
                    <wps:wsp>
                      <wps:cNvSpPr txBox="1"/>
                      <wps:spPr>
                        <a:xfrm>
                          <a:off x="0" y="0"/>
                          <a:ext cx="1455821" cy="511342"/>
                        </a:xfrm>
                        <a:prstGeom prst="rect">
                          <a:avLst/>
                        </a:prstGeom>
                        <a:solidFill>
                          <a:schemeClr val="lt1"/>
                        </a:solidFill>
                        <a:ln w="6350">
                          <a:solidFill>
                            <a:prstClr val="black"/>
                          </a:solidFill>
                        </a:ln>
                      </wps:spPr>
                      <wps:txbx>
                        <w:txbxContent>
                          <w:p w14:paraId="4C42745E" w14:textId="6E036FD4" w:rsidR="005D7D6F" w:rsidRPr="005D7D6F" w:rsidRDefault="005D7D6F" w:rsidP="005D7D6F">
                            <w:pPr>
                              <w:rPr>
                                <w:rFonts w:ascii="Times New Roman" w:hAnsi="Times New Roman" w:cs="Times New Roman"/>
                                <w:i/>
                                <w:iCs/>
                                <w:sz w:val="20"/>
                                <w:szCs w:val="20"/>
                              </w:rPr>
                            </w:pPr>
                            <w:r>
                              <w:rPr>
                                <w:rFonts w:ascii="Times New Roman" w:hAnsi="Times New Roman" w:cs="Times New Roman"/>
                                <w:i/>
                                <w:iCs/>
                                <w:sz w:val="20"/>
                                <w:szCs w:val="20"/>
                              </w:rPr>
                              <w:t xml:space="preserve">Alert flag. 1 indicates to alert end user, 0 to track up remain silent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A9F42D9" id="Text Box 15" o:spid="_x0000_s1032" type="#_x0000_t202" style="position:absolute;margin-left:271.4pt;margin-top:238.2pt;width:114.65pt;height:4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" fillcolor="white [3201]" strokeweight=".5pt">
                <v:textbox>
                  <w:txbxContent>
                    <w:p w14:paraId="4C42745E" w14:textId="6E036FD4" w:rsidR="005D7D6F" w:rsidRPr="005D7D6F" w:rsidRDefault="005D7D6F" w:rsidP="005D7D6F">
                      <w:pPr>
                        <w:rPr>
                          <w:rFonts w:ascii="Times New Roman" w:hAnsi="Times New Roman" w:cs="Times New Roman"/>
                          <w:i/>
                          <w:iCs/>
                          <w:sz w:val="20"/>
                          <w:szCs w:val="20"/>
                        </w:rPr>
                      </w:pPr>
                      <w:r>
                        <w:rPr>
                          <w:rFonts w:ascii="Times New Roman" w:hAnsi="Times New Roman" w:cs="Times New Roman"/>
                          <w:i/>
                          <w:iCs/>
                          <w:sz w:val="20"/>
                          <w:szCs w:val="20"/>
                        </w:rPr>
                        <w:t xml:space="preserve">Alert flag. 1 indicates to alert end user, 0 to track up remain silent </w:t>
                      </w:r>
                    </w:p>
                  </w:txbxContent>
                </v:textbox>
              </v:shape>
            </w:pict>
          </mc:Fallback>
        </mc:AlternateContent>
      </w:r>
      <w:r w:rsidR="005D7D6F">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04A59653" wp14:editId="58B1B5DE">
                <wp:simplePos x="0" y="0"/>
                <wp:positionH relativeFrom="column">
                  <wp:posOffset>1385938</wp:posOffset>
                </wp:positionH>
                <wp:positionV relativeFrom="paragraph">
                  <wp:posOffset>3082122</wp:posOffset>
                </wp:positionV>
                <wp:extent cx="1455821" cy="415090"/>
                <wp:effectExtent l="0" t="0" r="17780" b="17145"/>
                <wp:wrapNone/>
                <wp:docPr id="14" name="Text Box 14"/>
                <wp:cNvGraphicFramePr/>
                <a:graphic xmlns:a="http://schemas.openxmlformats.org/drawingml/2006/main">
                  <a:graphicData uri="http://schemas.microsoft.com/office/word/2010/wordprocessingShape">
                    <wps:wsp>
                      <wps:cNvSpPr txBox="1"/>
                      <wps:spPr>
                        <a:xfrm>
                          <a:off x="0" y="0"/>
                          <a:ext cx="1455821" cy="415090"/>
                        </a:xfrm>
                        <a:prstGeom prst="rect">
                          <a:avLst/>
                        </a:prstGeom>
                        <a:solidFill>
                          <a:schemeClr val="lt1"/>
                        </a:solidFill>
                        <a:ln w="6350">
                          <a:solidFill>
                            <a:prstClr val="black"/>
                          </a:solidFill>
                        </a:ln>
                      </wps:spPr>
                      <wps:txbx>
                        <w:txbxContent>
                          <w:p w14:paraId="10BE5EFA" w14:textId="5D04F10C" w:rsidR="005D7D6F" w:rsidRPr="005D7D6F" w:rsidRDefault="005D7D6F" w:rsidP="005D7D6F">
                            <w:pPr>
                              <w:rPr>
                                <w:rFonts w:ascii="Times New Roman" w:hAnsi="Times New Roman" w:cs="Times New Roman"/>
                                <w:i/>
                                <w:iCs/>
                                <w:sz w:val="20"/>
                                <w:szCs w:val="20"/>
                              </w:rPr>
                            </w:pPr>
                            <w:r>
                              <w:rPr>
                                <w:rFonts w:ascii="Times New Roman" w:hAnsi="Times New Roman" w:cs="Times New Roman"/>
                                <w:i/>
                                <w:iCs/>
                                <w:sz w:val="20"/>
                                <w:szCs w:val="20"/>
                              </w:rPr>
                              <w:t>Name of taxa to appear in analysis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4A59653" id="Text Box 14" o:spid="_x0000_s1033" type="#_x0000_t202" style="position:absolute;margin-left:109.15pt;margin-top:242.7pt;width:114.65pt;height:3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" fillcolor="white [3201]" strokeweight=".5pt">
                <v:textbox>
                  <w:txbxContent>
                    <w:p w14:paraId="10BE5EFA" w14:textId="5D04F10C" w:rsidR="005D7D6F" w:rsidRPr="005D7D6F" w:rsidRDefault="005D7D6F" w:rsidP="005D7D6F">
                      <w:pPr>
                        <w:rPr>
                          <w:rFonts w:ascii="Times New Roman" w:hAnsi="Times New Roman" w:cs="Times New Roman"/>
                          <w:i/>
                          <w:iCs/>
                          <w:sz w:val="20"/>
                          <w:szCs w:val="20"/>
                        </w:rPr>
                      </w:pPr>
                      <w:r>
                        <w:rPr>
                          <w:rFonts w:ascii="Times New Roman" w:hAnsi="Times New Roman" w:cs="Times New Roman"/>
                          <w:i/>
                          <w:iCs/>
                          <w:sz w:val="20"/>
                          <w:szCs w:val="20"/>
                        </w:rPr>
                        <w:t>Name of taxa to appear in analysis report</w:t>
                      </w:r>
                    </w:p>
                  </w:txbxContent>
                </v:textbox>
              </v:shape>
            </w:pict>
          </mc:Fallback>
        </mc:AlternateContent>
      </w:r>
      <w:r w:rsidR="005D7D6F">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088C1439" wp14:editId="6174DC19">
                <wp:simplePos x="0" y="0"/>
                <wp:positionH relativeFrom="column">
                  <wp:posOffset>-577516</wp:posOffset>
                </wp:positionH>
                <wp:positionV relativeFrom="paragraph">
                  <wp:posOffset>2983965</wp:posOffset>
                </wp:positionV>
                <wp:extent cx="1455821" cy="415090"/>
                <wp:effectExtent l="0" t="0" r="17780" b="17145"/>
                <wp:wrapNone/>
                <wp:docPr id="13" name="Text Box 13"/>
                <wp:cNvGraphicFramePr/>
                <a:graphic xmlns:a="http://schemas.openxmlformats.org/drawingml/2006/main">
                  <a:graphicData uri="http://schemas.microsoft.com/office/word/2010/wordprocessingShape">
                    <wps:wsp>
                      <wps:cNvSpPr txBox="1"/>
                      <wps:spPr>
                        <a:xfrm>
                          <a:off x="0" y="0"/>
                          <a:ext cx="1455821" cy="415090"/>
                        </a:xfrm>
                        <a:prstGeom prst="rect">
                          <a:avLst/>
                        </a:prstGeom>
                        <a:solidFill>
                          <a:schemeClr val="lt1"/>
                        </a:solidFill>
                        <a:ln w="6350">
                          <a:solidFill>
                            <a:prstClr val="black"/>
                          </a:solidFill>
                        </a:ln>
                      </wps:spPr>
                      <wps:txbx>
                        <w:txbxContent>
                          <w:p w14:paraId="64A7CA7F" w14:textId="541F4757" w:rsidR="005D7D6F" w:rsidRPr="005D7D6F" w:rsidRDefault="005D7D6F" w:rsidP="005D7D6F">
                            <w:pPr>
                              <w:rPr>
                                <w:rFonts w:ascii="Times New Roman" w:hAnsi="Times New Roman" w:cs="Times New Roman"/>
                                <w:i/>
                                <w:iCs/>
                                <w:sz w:val="20"/>
                                <w:szCs w:val="20"/>
                              </w:rPr>
                            </w:pPr>
                            <w:r>
                              <w:rPr>
                                <w:rFonts w:ascii="Times New Roman" w:hAnsi="Times New Roman" w:cs="Times New Roman"/>
                                <w:i/>
                                <w:iCs/>
                                <w:sz w:val="20"/>
                                <w:szCs w:val="20"/>
                              </w:rPr>
                              <w:t>Path to reference fasta file for use in minimap2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88C1439" id="Text Box 13" o:spid="_x0000_s1034" type="#_x0000_t202" style="position:absolute;margin-left:-45.45pt;margin-top:234.95pt;width:114.65pt;height:3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" fillcolor="white [3201]" strokeweight=".5pt">
                <v:textbox>
                  <w:txbxContent>
                    <w:p w14:paraId="64A7CA7F" w14:textId="541F4757" w:rsidR="005D7D6F" w:rsidRPr="005D7D6F" w:rsidRDefault="005D7D6F" w:rsidP="005D7D6F">
                      <w:pPr>
                        <w:rPr>
                          <w:rFonts w:ascii="Times New Roman" w:hAnsi="Times New Roman" w:cs="Times New Roman"/>
                          <w:i/>
                          <w:iCs/>
                          <w:sz w:val="20"/>
                          <w:szCs w:val="20"/>
                        </w:rPr>
                      </w:pPr>
                      <w:r>
                        <w:rPr>
                          <w:rFonts w:ascii="Times New Roman" w:hAnsi="Times New Roman" w:cs="Times New Roman"/>
                          <w:i/>
                          <w:iCs/>
                          <w:sz w:val="20"/>
                          <w:szCs w:val="20"/>
                        </w:rPr>
                        <w:t>Path to reference fasta file for use in minimap2</w:t>
                      </w:r>
                    </w:p>
                  </w:txbxContent>
                </v:textbox>
              </v:shape>
            </w:pict>
          </mc:Fallback>
        </mc:AlternateContent>
      </w:r>
      <w:r w:rsidR="005D7D6F">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2DE73E15" wp14:editId="7782F172">
                <wp:simplePos x="0" y="0"/>
                <wp:positionH relativeFrom="column">
                  <wp:posOffset>1437774</wp:posOffset>
                </wp:positionH>
                <wp:positionV relativeFrom="paragraph">
                  <wp:posOffset>1365718</wp:posOffset>
                </wp:positionV>
                <wp:extent cx="2598821" cy="547437"/>
                <wp:effectExtent l="0" t="0" r="17780" b="11430"/>
                <wp:wrapNone/>
                <wp:docPr id="12" name="Text Box 12"/>
                <wp:cNvGraphicFramePr/>
                <a:graphic xmlns:a="http://schemas.openxmlformats.org/drawingml/2006/main">
                  <a:graphicData uri="http://schemas.microsoft.com/office/word/2010/wordprocessingShape">
                    <wps:wsp>
                      <wps:cNvSpPr txBox="1"/>
                      <wps:spPr>
                        <a:xfrm>
                          <a:off x="0" y="0"/>
                          <a:ext cx="2598821" cy="547437"/>
                        </a:xfrm>
                        <a:prstGeom prst="rect">
                          <a:avLst/>
                        </a:prstGeom>
                        <a:solidFill>
                          <a:schemeClr val="lt1"/>
                        </a:solidFill>
                        <a:ln w="6350">
                          <a:solidFill>
                            <a:prstClr val="black"/>
                          </a:solidFill>
                        </a:ln>
                      </wps:spPr>
                      <wps:txbx>
                        <w:txbxContent>
                          <w:p w14:paraId="159EDFDE" w14:textId="5C3657E1" w:rsidR="005D7D6F" w:rsidRPr="005D7D6F" w:rsidRDefault="005D7D6F">
                            <w:pPr>
                              <w:rPr>
                                <w:rFonts w:ascii="Times New Roman" w:hAnsi="Times New Roman" w:cs="Times New Roman"/>
                                <w:i/>
                                <w:iCs/>
                                <w:sz w:val="20"/>
                                <w:szCs w:val="20"/>
                              </w:rPr>
                            </w:pPr>
                            <w:r w:rsidRPr="005D7D6F">
                              <w:rPr>
                                <w:rFonts w:ascii="Times New Roman" w:hAnsi="Times New Roman" w:cs="Times New Roman"/>
                                <w:i/>
                                <w:iCs/>
                                <w:sz w:val="20"/>
                                <w:szCs w:val="20"/>
                              </w:rPr>
                              <w:t>Have MICAS download a taxonomy database from NCBI for use in characterizing sequenced community. Useful in metagenomic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DE73E15" id="Text Box 12" o:spid="_x0000_s1035" type="#_x0000_t202" style="position:absolute;margin-left:113.2pt;margin-top:107.55pt;width:204.65pt;height:43.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" fillcolor="white [3201]" strokeweight=".5pt">
                <v:textbox>
                  <w:txbxContent>
                    <w:p w14:paraId="159EDFDE" w14:textId="5C3657E1" w:rsidR="005D7D6F" w:rsidRPr="005D7D6F" w:rsidRDefault="005D7D6F">
                      <w:pPr>
                        <w:rPr>
                          <w:rFonts w:ascii="Times New Roman" w:hAnsi="Times New Roman" w:cs="Times New Roman"/>
                          <w:i/>
                          <w:iCs/>
                          <w:sz w:val="20"/>
                          <w:szCs w:val="20"/>
                        </w:rPr>
                      </w:pPr>
                      <w:r w:rsidRPr="005D7D6F">
                        <w:rPr>
                          <w:rFonts w:ascii="Times New Roman" w:hAnsi="Times New Roman" w:cs="Times New Roman"/>
                          <w:i/>
                          <w:iCs/>
                          <w:sz w:val="20"/>
                          <w:szCs w:val="20"/>
                        </w:rPr>
                        <w:t>Have MICAS download a taxonomy database from NCBI for use in characterizing sequenced community. Useful in metagenomic analysis</w:t>
                      </w:r>
                    </w:p>
                  </w:txbxContent>
                </v:textbox>
              </v:shape>
            </w:pict>
          </mc:Fallback>
        </mc:AlternateContent>
      </w:r>
      <w:r w:rsidR="005D7D6F">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7ECCBD0C" wp14:editId="1BDABB53">
                <wp:simplePos x="0" y="0"/>
                <wp:positionH relativeFrom="column">
                  <wp:posOffset>2245594</wp:posOffset>
                </wp:positionH>
                <wp:positionV relativeFrom="paragraph">
                  <wp:posOffset>2799715</wp:posOffset>
                </wp:positionV>
                <wp:extent cx="250792" cy="245311"/>
                <wp:effectExtent l="0" t="25400" r="41910" b="21590"/>
                <wp:wrapNone/>
                <wp:docPr id="9" name="Straight Arrow Connector 9"/>
                <wp:cNvGraphicFramePr/>
                <a:graphic xmlns:a="http://schemas.openxmlformats.org/drawingml/2006/main">
                  <a:graphicData uri="http://schemas.microsoft.com/office/word/2010/wordprocessingShape">
                    <wps:wsp>
                      <wps:cNvCnPr/>
                      <wps:spPr>
                        <a:xfrm flipV="1">
                          <a:off x="0" y="0"/>
                          <a:ext cx="250792" cy="24531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7AB6CE6" id="Straight Arrow Connector 9" o:spid="_x0000_s1026" type="#_x0000_t32" style="position:absolute;margin-left:176.8pt;margin-top:220.45pt;width:19.75pt;height:19.3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" strokecolor="black [3200]" strokeweight="1pt">
                <v:stroke endarrow="block" joinstyle="miter"/>
              </v:shape>
            </w:pict>
          </mc:Fallback>
        </mc:AlternateContent>
      </w:r>
      <w:r w:rsidR="00B70F34">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29F3B405" wp14:editId="399B9E9C">
                <wp:simplePos x="0" y="0"/>
                <wp:positionH relativeFrom="column">
                  <wp:posOffset>-84221</wp:posOffset>
                </wp:positionH>
                <wp:positionV relativeFrom="paragraph">
                  <wp:posOffset>2720606</wp:posOffset>
                </wp:positionV>
                <wp:extent cx="250792" cy="245311"/>
                <wp:effectExtent l="0" t="25400" r="41910" b="21590"/>
                <wp:wrapNone/>
                <wp:docPr id="8" name="Straight Arrow Connector 8"/>
                <wp:cNvGraphicFramePr/>
                <a:graphic xmlns:a="http://schemas.openxmlformats.org/drawingml/2006/main">
                  <a:graphicData uri="http://schemas.microsoft.com/office/word/2010/wordprocessingShape">
                    <wps:wsp>
                      <wps:cNvCnPr/>
                      <wps:spPr>
                        <a:xfrm flipV="1">
                          <a:off x="0" y="0"/>
                          <a:ext cx="250792" cy="24531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5C03765" id="Straight Arrow Connector 8" o:spid="_x0000_s1026" type="#_x0000_t32" style="position:absolute;margin-left:-6.65pt;margin-top:214.2pt;width:19.75pt;height:19.3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" strokecolor="black [3200]" strokeweight="1pt">
                <v:stroke endarrow="block" joinstyle="miter"/>
              </v:shape>
            </w:pict>
          </mc:Fallback>
        </mc:AlternateContent>
      </w:r>
      <w:r w:rsidR="00B70F34">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3773D18A" wp14:editId="7F17AED9">
                <wp:simplePos x="0" y="0"/>
                <wp:positionH relativeFrom="column">
                  <wp:posOffset>547437</wp:posOffset>
                </wp:positionH>
                <wp:positionV relativeFrom="paragraph">
                  <wp:posOffset>1601002</wp:posOffset>
                </wp:positionV>
                <wp:extent cx="789806" cy="45719"/>
                <wp:effectExtent l="25400" t="25400" r="10795" b="69215"/>
                <wp:wrapNone/>
                <wp:docPr id="7" name="Straight Arrow Connector 7"/>
                <wp:cNvGraphicFramePr/>
                <a:graphic xmlns:a="http://schemas.openxmlformats.org/drawingml/2006/main">
                  <a:graphicData uri="http://schemas.microsoft.com/office/word/2010/wordprocessingShape">
                    <wps:wsp>
                      <wps:cNvCnPr/>
                      <wps:spPr>
                        <a:xfrm flipH="1">
                          <a:off x="0" y="0"/>
                          <a:ext cx="789806"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2C997FC" id="Straight Arrow Connector 7" o:spid="_x0000_s1026" type="#_x0000_t32" style="position:absolute;margin-left:43.1pt;margin-top:126.05pt;width:62.2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" strokecolor="black [3200]" strokeweight="1pt">
                <v:stroke endarrow="block" joinstyle="miter"/>
              </v:shape>
            </w:pict>
          </mc:Fallback>
        </mc:AlternateContent>
      </w:r>
      <w:r w:rsidR="00B70F34">
        <w:rPr>
          <w:rFonts w:ascii="Times New Roman" w:hAnsi="Times New Roman" w:cs="Times New Roman"/>
          <w:noProof/>
          <w:sz w:val="28"/>
          <w:szCs w:val="28"/>
        </w:rPr>
        <w:drawing>
          <wp:inline distT="0" distB="0" distL="0" distR="0" wp14:anchorId="2FBE43E4" wp14:editId="37406346">
            <wp:extent cx="5943600" cy="5084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5084445"/>
                    </a:xfrm>
                    <a:prstGeom prst="rect">
                      <a:avLst/>
                    </a:prstGeom>
                  </pic:spPr>
                </pic:pic>
              </a:graphicData>
            </a:graphic>
          </wp:inline>
        </w:drawing>
      </w:r>
    </w:p>
    <w:p w14:paraId="677528EA" w14:textId="5E3403DB" w:rsidR="004B353B" w:rsidRDefault="004B353B" w:rsidP="00D21674">
      <w:pPr>
        <w:rPr>
          <w:rFonts w:ascii="Times New Roman" w:hAnsi="Times New Roman" w:cs="Times New Roman"/>
          <w:sz w:val="28"/>
          <w:szCs w:val="28"/>
        </w:rPr>
      </w:pPr>
    </w:p>
    <w:p w14:paraId="2D98B52E" w14:textId="17F79705" w:rsidR="004B353B" w:rsidRDefault="004B353B" w:rsidP="00D21674">
      <w:pPr>
        <w:rPr>
          <w:rFonts w:ascii="Times New Roman" w:hAnsi="Times New Roman" w:cs="Times New Roman"/>
          <w:sz w:val="28"/>
          <w:szCs w:val="28"/>
        </w:rPr>
      </w:pPr>
    </w:p>
    <w:p w14:paraId="750BF5C3" w14:textId="4278D80B" w:rsidR="004B353B" w:rsidRDefault="00015C3C" w:rsidP="00D2167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008E6CD0" wp14:editId="478C3A66">
                <wp:simplePos x="0" y="0"/>
                <wp:positionH relativeFrom="column">
                  <wp:posOffset>2610853</wp:posOffset>
                </wp:positionH>
                <wp:positionV relativeFrom="paragraph">
                  <wp:posOffset>89402</wp:posOffset>
                </wp:positionV>
                <wp:extent cx="1525771" cy="415090"/>
                <wp:effectExtent l="0" t="0" r="11430" b="17145"/>
                <wp:wrapNone/>
                <wp:docPr id="23" name="Text Box 23"/>
                <wp:cNvGraphicFramePr/>
                <a:graphic xmlns:a="http://schemas.openxmlformats.org/drawingml/2006/main">
                  <a:graphicData uri="http://schemas.microsoft.com/office/word/2010/wordprocessingShape">
                    <wps:wsp>
                      <wps:cNvSpPr txBox="1"/>
                      <wps:spPr>
                        <a:xfrm>
                          <a:off x="0" y="0"/>
                          <a:ext cx="1525771" cy="415090"/>
                        </a:xfrm>
                        <a:prstGeom prst="rect">
                          <a:avLst/>
                        </a:prstGeom>
                        <a:solidFill>
                          <a:schemeClr val="lt1"/>
                        </a:solidFill>
                        <a:ln w="6350">
                          <a:solidFill>
                            <a:prstClr val="black"/>
                          </a:solidFill>
                        </a:ln>
                      </wps:spPr>
                      <wps:txbx>
                        <w:txbxContent>
                          <w:p w14:paraId="791C43E6" w14:textId="5B2C3E70" w:rsidR="00015C3C" w:rsidRPr="005D7D6F" w:rsidRDefault="00015C3C" w:rsidP="00015C3C">
                            <w:pPr>
                              <w:rPr>
                                <w:rFonts w:ascii="Times New Roman" w:hAnsi="Times New Roman" w:cs="Times New Roman"/>
                                <w:i/>
                                <w:iCs/>
                                <w:sz w:val="20"/>
                                <w:szCs w:val="20"/>
                              </w:rPr>
                            </w:pPr>
                            <w:r>
                              <w:rPr>
                                <w:rFonts w:ascii="Times New Roman" w:hAnsi="Times New Roman" w:cs="Times New Roman"/>
                                <w:i/>
                                <w:iCs/>
                                <w:sz w:val="20"/>
                                <w:szCs w:val="20"/>
                              </w:rPr>
                              <w:t>Button to progress to alert configuration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08E6CD0" id="Text Box 23" o:spid="_x0000_s1036" type="#_x0000_t202" style="position:absolute;margin-left:205.6pt;margin-top:7.05pt;width:120.15pt;height:3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" fillcolor="white [3201]" strokeweight=".5pt">
                <v:textbox>
                  <w:txbxContent>
                    <w:p w14:paraId="791C43E6" w14:textId="5B2C3E70" w:rsidR="00015C3C" w:rsidRPr="005D7D6F" w:rsidRDefault="00015C3C" w:rsidP="00015C3C">
                      <w:pPr>
                        <w:rPr>
                          <w:rFonts w:ascii="Times New Roman" w:hAnsi="Times New Roman" w:cs="Times New Roman"/>
                          <w:i/>
                          <w:iCs/>
                          <w:sz w:val="20"/>
                          <w:szCs w:val="20"/>
                        </w:rPr>
                      </w:pPr>
                      <w:r>
                        <w:rPr>
                          <w:rFonts w:ascii="Times New Roman" w:hAnsi="Times New Roman" w:cs="Times New Roman"/>
                          <w:i/>
                          <w:iCs/>
                          <w:sz w:val="20"/>
                          <w:szCs w:val="20"/>
                        </w:rPr>
                        <w:t>Button to progress to alert configuration page.</w:t>
                      </w:r>
                    </w:p>
                  </w:txbxContent>
                </v:textbox>
              </v:shape>
            </w:pict>
          </mc:Fallback>
        </mc:AlternateContent>
      </w:r>
    </w:p>
    <w:p w14:paraId="427031B5" w14:textId="415E83AD" w:rsidR="004B353B" w:rsidRDefault="004B353B" w:rsidP="00D21674">
      <w:pPr>
        <w:rPr>
          <w:rFonts w:ascii="Times New Roman" w:hAnsi="Times New Roman" w:cs="Times New Roman"/>
          <w:sz w:val="28"/>
          <w:szCs w:val="28"/>
        </w:rPr>
      </w:pPr>
    </w:p>
    <w:p w14:paraId="50EF82A2" w14:textId="59474903" w:rsidR="004B353B" w:rsidRDefault="004B353B" w:rsidP="00D21674">
      <w:pPr>
        <w:rPr>
          <w:rFonts w:ascii="Times New Roman" w:hAnsi="Times New Roman" w:cs="Times New Roman"/>
          <w:sz w:val="28"/>
          <w:szCs w:val="28"/>
        </w:rPr>
      </w:pPr>
    </w:p>
    <w:p w14:paraId="1EC8D17B" w14:textId="191929E9" w:rsidR="00015C3C" w:rsidRDefault="00015C3C" w:rsidP="00D21674">
      <w:pPr>
        <w:rPr>
          <w:rFonts w:ascii="Times New Roman" w:hAnsi="Times New Roman" w:cs="Times New Roman"/>
          <w:sz w:val="28"/>
          <w:szCs w:val="28"/>
        </w:rPr>
      </w:pPr>
    </w:p>
    <w:p w14:paraId="2FB6048E" w14:textId="77777777" w:rsidR="00FC5194" w:rsidRDefault="00015C3C" w:rsidP="00FC5194">
      <w:pPr>
        <w:ind w:firstLine="720"/>
        <w:rPr>
          <w:rFonts w:ascii="Times New Roman" w:hAnsi="Times New Roman" w:cs="Times New Roman"/>
          <w:sz w:val="28"/>
          <w:szCs w:val="28"/>
        </w:rPr>
      </w:pPr>
      <w:r>
        <w:rPr>
          <w:rFonts w:ascii="Times New Roman" w:hAnsi="Times New Roman" w:cs="Times New Roman"/>
          <w:sz w:val="28"/>
          <w:szCs w:val="28"/>
        </w:rPr>
        <w:t>This is the setup page, containing all the user defined search metrics. Given the fasta files</w:t>
      </w:r>
      <w:r w:rsidR="00FC5194">
        <w:rPr>
          <w:rFonts w:ascii="Times New Roman" w:hAnsi="Times New Roman" w:cs="Times New Roman"/>
          <w:sz w:val="28"/>
          <w:szCs w:val="28"/>
        </w:rPr>
        <w:t xml:space="preserve">, an alert flag, and a threshold </w:t>
      </w:r>
      <w:proofErr w:type="gramStart"/>
      <w:r w:rsidR="00FC5194">
        <w:rPr>
          <w:rFonts w:ascii="Times New Roman" w:hAnsi="Times New Roman" w:cs="Times New Roman"/>
          <w:sz w:val="28"/>
          <w:szCs w:val="28"/>
        </w:rPr>
        <w:t xml:space="preserve">( </w:t>
      </w:r>
      <w:r w:rsidR="00FC5194" w:rsidRPr="0020457F">
        <w:rPr>
          <w:rFonts w:ascii="Times New Roman" w:hAnsi="Times New Roman" w:cs="Times New Roman"/>
          <w:i/>
          <w:iCs/>
          <w:sz w:val="28"/>
          <w:szCs w:val="28"/>
        </w:rPr>
        <w:t>#</w:t>
      </w:r>
      <w:proofErr w:type="gramEnd"/>
      <w:r w:rsidR="00FC5194" w:rsidRPr="0020457F">
        <w:rPr>
          <w:rFonts w:ascii="Times New Roman" w:hAnsi="Times New Roman" w:cs="Times New Roman"/>
          <w:i/>
          <w:iCs/>
          <w:sz w:val="28"/>
          <w:szCs w:val="28"/>
        </w:rPr>
        <w:t xml:space="preserve"> of residues matched / residue length</w:t>
      </w:r>
      <w:r w:rsidR="00FC5194">
        <w:rPr>
          <w:rFonts w:ascii="Times New Roman" w:hAnsi="Times New Roman" w:cs="Times New Roman"/>
          <w:sz w:val="28"/>
          <w:szCs w:val="28"/>
        </w:rPr>
        <w:t xml:space="preserve"> ), MICAS will monitor the given “</w:t>
      </w:r>
      <w:proofErr w:type="spellStart"/>
      <w:r w:rsidR="00FC5194">
        <w:rPr>
          <w:rFonts w:ascii="Times New Roman" w:hAnsi="Times New Roman" w:cs="Times New Roman"/>
          <w:sz w:val="28"/>
          <w:szCs w:val="28"/>
        </w:rPr>
        <w:t>MiniON</w:t>
      </w:r>
      <w:proofErr w:type="spellEnd"/>
      <w:r w:rsidR="00FC5194">
        <w:rPr>
          <w:rFonts w:ascii="Times New Roman" w:hAnsi="Times New Roman" w:cs="Times New Roman"/>
          <w:sz w:val="28"/>
          <w:szCs w:val="28"/>
        </w:rPr>
        <w:t xml:space="preserve"> Location” for new or updated </w:t>
      </w:r>
      <w:proofErr w:type="spellStart"/>
      <w:r w:rsidR="00FC5194">
        <w:rPr>
          <w:rFonts w:ascii="Times New Roman" w:hAnsi="Times New Roman" w:cs="Times New Roman"/>
          <w:sz w:val="28"/>
          <w:szCs w:val="28"/>
        </w:rPr>
        <w:t>fasta</w:t>
      </w:r>
      <w:proofErr w:type="spellEnd"/>
      <w:r w:rsidR="00FC5194">
        <w:rPr>
          <w:rFonts w:ascii="Times New Roman" w:hAnsi="Times New Roman" w:cs="Times New Roman"/>
          <w:sz w:val="28"/>
          <w:szCs w:val="28"/>
        </w:rPr>
        <w:t xml:space="preserve"> or </w:t>
      </w:r>
      <w:proofErr w:type="spellStart"/>
      <w:r w:rsidR="00FC5194">
        <w:rPr>
          <w:rFonts w:ascii="Times New Roman" w:hAnsi="Times New Roman" w:cs="Times New Roman"/>
          <w:sz w:val="28"/>
          <w:szCs w:val="28"/>
        </w:rPr>
        <w:t>fastq</w:t>
      </w:r>
      <w:proofErr w:type="spellEnd"/>
      <w:r w:rsidR="00FC5194">
        <w:rPr>
          <w:rFonts w:ascii="Times New Roman" w:hAnsi="Times New Roman" w:cs="Times New Roman"/>
          <w:sz w:val="28"/>
          <w:szCs w:val="28"/>
        </w:rPr>
        <w:t xml:space="preserve"> files. Once one is found, MICAS utilizes minimap2 to align the given sequences, and alert the user upon reaching a respective threshold.</w:t>
      </w:r>
    </w:p>
    <w:p w14:paraId="75699B65" w14:textId="04D8B3E5" w:rsidR="00015C3C" w:rsidRDefault="00FC5194" w:rsidP="00FC5194">
      <w:pPr>
        <w:ind w:firstLine="720"/>
        <w:rPr>
          <w:rFonts w:ascii="Times New Roman" w:hAnsi="Times New Roman" w:cs="Times New Roman"/>
          <w:sz w:val="28"/>
          <w:szCs w:val="28"/>
        </w:rPr>
      </w:pPr>
      <w:r>
        <w:rPr>
          <w:rFonts w:ascii="Times New Roman" w:hAnsi="Times New Roman" w:cs="Times New Roman"/>
          <w:sz w:val="28"/>
          <w:szCs w:val="28"/>
        </w:rPr>
        <w:t xml:space="preserve"> If selected, the “Add NCBI databases” will add relevant taxonomic information of the sequenced community in the subsequent analysis.</w:t>
      </w:r>
    </w:p>
    <w:p w14:paraId="3FADFA98" w14:textId="1BC072B5" w:rsidR="00967401" w:rsidRPr="00B70F34" w:rsidRDefault="00967401" w:rsidP="00967401">
      <w:pPr>
        <w:rPr>
          <w:rFonts w:ascii="Times New Roman" w:hAnsi="Times New Roman" w:cs="Times New Roman"/>
          <w:b/>
          <w:bCs/>
          <w:sz w:val="28"/>
          <w:szCs w:val="28"/>
        </w:rPr>
      </w:pPr>
      <w:r w:rsidRPr="00B70F34">
        <w:rPr>
          <w:rFonts w:ascii="Times New Roman" w:hAnsi="Times New Roman" w:cs="Times New Roman"/>
          <w:b/>
          <w:bCs/>
          <w:sz w:val="28"/>
          <w:szCs w:val="28"/>
        </w:rPr>
        <w:t>Setup Page</w:t>
      </w:r>
      <w:r>
        <w:rPr>
          <w:rFonts w:ascii="Times New Roman" w:hAnsi="Times New Roman" w:cs="Times New Roman"/>
          <w:b/>
          <w:bCs/>
          <w:sz w:val="28"/>
          <w:szCs w:val="28"/>
        </w:rPr>
        <w:t xml:space="preserve"> (Example)</w:t>
      </w:r>
      <w:r w:rsidRPr="00B70F34">
        <w:rPr>
          <w:rFonts w:ascii="Times New Roman" w:hAnsi="Times New Roman" w:cs="Times New Roman"/>
          <w:b/>
          <w:bCs/>
          <w:sz w:val="28"/>
          <w:szCs w:val="28"/>
        </w:rPr>
        <w:t>:</w:t>
      </w:r>
    </w:p>
    <w:p w14:paraId="582BA14E" w14:textId="1CD82586" w:rsidR="004B353B" w:rsidRDefault="004B353B" w:rsidP="00D21674">
      <w:pPr>
        <w:rPr>
          <w:rFonts w:ascii="Times New Roman" w:hAnsi="Times New Roman" w:cs="Times New Roman"/>
          <w:sz w:val="28"/>
          <w:szCs w:val="28"/>
        </w:rPr>
      </w:pPr>
    </w:p>
    <w:p w14:paraId="2B2446A5" w14:textId="29B6EDED" w:rsidR="004B353B" w:rsidRDefault="004B353B" w:rsidP="00D21674">
      <w:pPr>
        <w:rPr>
          <w:rFonts w:ascii="Times New Roman" w:hAnsi="Times New Roman" w:cs="Times New Roman"/>
          <w:sz w:val="28"/>
          <w:szCs w:val="28"/>
        </w:rPr>
      </w:pPr>
    </w:p>
    <w:p w14:paraId="69D26999" w14:textId="50EBB208" w:rsidR="004B353B" w:rsidRDefault="00967401" w:rsidP="00D2167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D19C414" wp14:editId="3CEFC96C">
            <wp:extent cx="5943600" cy="50844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5084445"/>
                    </a:xfrm>
                    <a:prstGeom prst="rect">
                      <a:avLst/>
                    </a:prstGeom>
                  </pic:spPr>
                </pic:pic>
              </a:graphicData>
            </a:graphic>
          </wp:inline>
        </w:drawing>
      </w:r>
    </w:p>
    <w:p w14:paraId="0DFD7EC7" w14:textId="50F54A32" w:rsidR="004B353B" w:rsidRDefault="004B353B" w:rsidP="00D21674">
      <w:pPr>
        <w:rPr>
          <w:rFonts w:ascii="Times New Roman" w:hAnsi="Times New Roman" w:cs="Times New Roman"/>
          <w:sz w:val="28"/>
          <w:szCs w:val="28"/>
        </w:rPr>
      </w:pPr>
    </w:p>
    <w:p w14:paraId="6D2C38F4" w14:textId="5491CBD8" w:rsidR="004B353B" w:rsidRDefault="004B353B" w:rsidP="00D21674">
      <w:pPr>
        <w:rPr>
          <w:rFonts w:ascii="Times New Roman" w:hAnsi="Times New Roman" w:cs="Times New Roman"/>
          <w:sz w:val="28"/>
          <w:szCs w:val="28"/>
        </w:rPr>
      </w:pPr>
    </w:p>
    <w:p w14:paraId="78460A30" w14:textId="560F1950" w:rsidR="004B353B" w:rsidRDefault="004B353B" w:rsidP="00D21674">
      <w:pPr>
        <w:rPr>
          <w:rFonts w:ascii="Times New Roman" w:hAnsi="Times New Roman" w:cs="Times New Roman"/>
          <w:sz w:val="28"/>
          <w:szCs w:val="28"/>
        </w:rPr>
      </w:pPr>
    </w:p>
    <w:p w14:paraId="1C4AED2E" w14:textId="0179AC65" w:rsidR="00967401" w:rsidRDefault="00967401" w:rsidP="00D21674">
      <w:pPr>
        <w:rPr>
          <w:rFonts w:ascii="Times New Roman" w:hAnsi="Times New Roman" w:cs="Times New Roman"/>
          <w:sz w:val="28"/>
          <w:szCs w:val="28"/>
        </w:rPr>
      </w:pPr>
    </w:p>
    <w:p w14:paraId="33D75863" w14:textId="6766A28F" w:rsidR="00967401" w:rsidRDefault="00967401" w:rsidP="00D21674">
      <w:pPr>
        <w:rPr>
          <w:rFonts w:ascii="Times New Roman" w:hAnsi="Times New Roman" w:cs="Times New Roman"/>
          <w:sz w:val="28"/>
          <w:szCs w:val="28"/>
        </w:rPr>
      </w:pPr>
    </w:p>
    <w:p w14:paraId="6777300F" w14:textId="627BAB61" w:rsidR="00967401" w:rsidRDefault="00967401" w:rsidP="00D21674">
      <w:pPr>
        <w:rPr>
          <w:rFonts w:ascii="Times New Roman" w:hAnsi="Times New Roman" w:cs="Times New Roman"/>
          <w:sz w:val="28"/>
          <w:szCs w:val="28"/>
        </w:rPr>
      </w:pPr>
    </w:p>
    <w:p w14:paraId="3D6A92B6" w14:textId="3C8B2E3A" w:rsidR="00967401" w:rsidRDefault="00967401" w:rsidP="00D21674">
      <w:pPr>
        <w:rPr>
          <w:rFonts w:ascii="Times New Roman" w:hAnsi="Times New Roman" w:cs="Times New Roman"/>
          <w:sz w:val="28"/>
          <w:szCs w:val="28"/>
        </w:rPr>
      </w:pPr>
    </w:p>
    <w:p w14:paraId="4279464E" w14:textId="418AF301" w:rsidR="00967401" w:rsidRDefault="00967401" w:rsidP="00D21674">
      <w:pPr>
        <w:rPr>
          <w:rFonts w:ascii="Times New Roman" w:hAnsi="Times New Roman" w:cs="Times New Roman"/>
          <w:sz w:val="28"/>
          <w:szCs w:val="28"/>
        </w:rPr>
      </w:pPr>
    </w:p>
    <w:p w14:paraId="0A9950F2" w14:textId="36C316C0" w:rsidR="00967401" w:rsidRDefault="00967401" w:rsidP="00D21674">
      <w:pPr>
        <w:rPr>
          <w:rFonts w:ascii="Times New Roman" w:hAnsi="Times New Roman" w:cs="Times New Roman"/>
          <w:sz w:val="28"/>
          <w:szCs w:val="28"/>
        </w:rPr>
      </w:pPr>
    </w:p>
    <w:p w14:paraId="754C9E7C" w14:textId="1768F9FA" w:rsidR="00967401" w:rsidRDefault="00967401" w:rsidP="00D21674">
      <w:pPr>
        <w:rPr>
          <w:rFonts w:ascii="Times New Roman" w:hAnsi="Times New Roman" w:cs="Times New Roman"/>
          <w:sz w:val="28"/>
          <w:szCs w:val="28"/>
        </w:rPr>
      </w:pPr>
    </w:p>
    <w:p w14:paraId="314ABA45" w14:textId="1AD8C9BA" w:rsidR="00967401" w:rsidRDefault="00967401" w:rsidP="00D21674">
      <w:pPr>
        <w:rPr>
          <w:rFonts w:ascii="Times New Roman" w:hAnsi="Times New Roman" w:cs="Times New Roman"/>
          <w:sz w:val="28"/>
          <w:szCs w:val="28"/>
        </w:rPr>
      </w:pPr>
    </w:p>
    <w:p w14:paraId="09BFA430" w14:textId="180A8115" w:rsidR="00967401" w:rsidRDefault="00967401" w:rsidP="00D21674">
      <w:pPr>
        <w:rPr>
          <w:rFonts w:ascii="Times New Roman" w:hAnsi="Times New Roman" w:cs="Times New Roman"/>
          <w:sz w:val="28"/>
          <w:szCs w:val="28"/>
        </w:rPr>
      </w:pPr>
    </w:p>
    <w:p w14:paraId="28275CF9" w14:textId="1D843A64" w:rsidR="00FF38F7" w:rsidRPr="00B70F34" w:rsidRDefault="00FF38F7" w:rsidP="00FF38F7">
      <w:pPr>
        <w:rPr>
          <w:rFonts w:ascii="Times New Roman" w:hAnsi="Times New Roman" w:cs="Times New Roman"/>
          <w:b/>
          <w:bCs/>
          <w:sz w:val="28"/>
          <w:szCs w:val="28"/>
        </w:rPr>
      </w:pPr>
      <w:r>
        <w:rPr>
          <w:rFonts w:ascii="Times New Roman" w:hAnsi="Times New Roman" w:cs="Times New Roman"/>
          <w:b/>
          <w:bCs/>
          <w:sz w:val="28"/>
          <w:szCs w:val="28"/>
        </w:rPr>
        <w:t>Notification</w:t>
      </w:r>
      <w:r w:rsidRPr="00B70F34">
        <w:rPr>
          <w:rFonts w:ascii="Times New Roman" w:hAnsi="Times New Roman" w:cs="Times New Roman"/>
          <w:b/>
          <w:bCs/>
          <w:sz w:val="28"/>
          <w:szCs w:val="28"/>
        </w:rPr>
        <w:t xml:space="preserve"> Page</w:t>
      </w:r>
      <w:r>
        <w:rPr>
          <w:rFonts w:ascii="Times New Roman" w:hAnsi="Times New Roman" w:cs="Times New Roman"/>
          <w:b/>
          <w:bCs/>
          <w:sz w:val="28"/>
          <w:szCs w:val="28"/>
        </w:rPr>
        <w:t>:</w:t>
      </w:r>
    </w:p>
    <w:p w14:paraId="6606CC95" w14:textId="77777777" w:rsidR="00967401" w:rsidRDefault="00967401" w:rsidP="00D21674">
      <w:pPr>
        <w:rPr>
          <w:rFonts w:ascii="Times New Roman" w:hAnsi="Times New Roman" w:cs="Times New Roman"/>
          <w:sz w:val="28"/>
          <w:szCs w:val="28"/>
        </w:rPr>
      </w:pPr>
    </w:p>
    <w:p w14:paraId="089A4980" w14:textId="77124832" w:rsidR="004B353B" w:rsidRDefault="00FF38F7" w:rsidP="00D2167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68A445" wp14:editId="12998FA7">
            <wp:extent cx="5943600" cy="19202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920240"/>
                    </a:xfrm>
                    <a:prstGeom prst="rect">
                      <a:avLst/>
                    </a:prstGeom>
                  </pic:spPr>
                </pic:pic>
              </a:graphicData>
            </a:graphic>
          </wp:inline>
        </w:drawing>
      </w:r>
    </w:p>
    <w:p w14:paraId="5434D3F6" w14:textId="09B469F9" w:rsidR="004B353B" w:rsidRDefault="004B353B" w:rsidP="00D21674">
      <w:pPr>
        <w:rPr>
          <w:rFonts w:ascii="Times New Roman" w:hAnsi="Times New Roman" w:cs="Times New Roman"/>
          <w:sz w:val="28"/>
          <w:szCs w:val="28"/>
        </w:rPr>
      </w:pPr>
    </w:p>
    <w:p w14:paraId="6952349F" w14:textId="757BF11F" w:rsidR="004B353B" w:rsidRDefault="00FF38F7" w:rsidP="00D21674">
      <w:pPr>
        <w:rPr>
          <w:rFonts w:ascii="Times New Roman" w:hAnsi="Times New Roman" w:cs="Times New Roman"/>
          <w:sz w:val="28"/>
          <w:szCs w:val="28"/>
        </w:rPr>
      </w:pPr>
      <w:r>
        <w:rPr>
          <w:rFonts w:ascii="Times New Roman" w:hAnsi="Times New Roman" w:cs="Times New Roman"/>
          <w:sz w:val="28"/>
          <w:szCs w:val="28"/>
        </w:rPr>
        <w:tab/>
        <w:t>This is the notification page for MICAS, where users can enter the recipient email for any notifications setup within the previous “Database Selection” page. Select next step when you are ready to review the submitted MICAS run.</w:t>
      </w:r>
    </w:p>
    <w:p w14:paraId="17C8AA79" w14:textId="08409FE7" w:rsidR="004B353B" w:rsidRDefault="004B353B" w:rsidP="00D21674">
      <w:pPr>
        <w:rPr>
          <w:rFonts w:ascii="Times New Roman" w:hAnsi="Times New Roman" w:cs="Times New Roman"/>
          <w:sz w:val="28"/>
          <w:szCs w:val="28"/>
        </w:rPr>
      </w:pPr>
    </w:p>
    <w:p w14:paraId="544000F9" w14:textId="0A2E3BCF" w:rsidR="00FF38F7" w:rsidRPr="00B70F34" w:rsidRDefault="00FF38F7" w:rsidP="00FF38F7">
      <w:pPr>
        <w:rPr>
          <w:rFonts w:ascii="Times New Roman" w:hAnsi="Times New Roman" w:cs="Times New Roman"/>
          <w:b/>
          <w:bCs/>
          <w:sz w:val="28"/>
          <w:szCs w:val="28"/>
        </w:rPr>
      </w:pPr>
      <w:r>
        <w:rPr>
          <w:rFonts w:ascii="Times New Roman" w:hAnsi="Times New Roman" w:cs="Times New Roman"/>
          <w:b/>
          <w:bCs/>
          <w:sz w:val="28"/>
          <w:szCs w:val="28"/>
        </w:rPr>
        <w:t>Summary Page</w:t>
      </w:r>
      <w:r w:rsidRPr="00B70F34">
        <w:rPr>
          <w:rFonts w:ascii="Times New Roman" w:hAnsi="Times New Roman" w:cs="Times New Roman"/>
          <w:b/>
          <w:bCs/>
          <w:sz w:val="28"/>
          <w:szCs w:val="28"/>
        </w:rPr>
        <w:t>:</w:t>
      </w:r>
    </w:p>
    <w:p w14:paraId="32432062" w14:textId="77777777" w:rsidR="004B353B" w:rsidRDefault="004B353B" w:rsidP="00D21674">
      <w:pPr>
        <w:rPr>
          <w:rFonts w:ascii="Times New Roman" w:hAnsi="Times New Roman" w:cs="Times New Roman"/>
          <w:sz w:val="28"/>
          <w:szCs w:val="28"/>
        </w:rPr>
      </w:pPr>
    </w:p>
    <w:p w14:paraId="06A5805A" w14:textId="5529076A" w:rsidR="004B353B" w:rsidRDefault="00EC3C4C" w:rsidP="00D2167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20E4134" wp14:editId="141B77B7">
            <wp:extent cx="5943600" cy="31546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inline>
        </w:drawing>
      </w:r>
    </w:p>
    <w:p w14:paraId="4A83FD3B" w14:textId="449695ED" w:rsidR="00740D78" w:rsidRDefault="00740D78" w:rsidP="00D21674">
      <w:pPr>
        <w:rPr>
          <w:rFonts w:ascii="Times New Roman" w:hAnsi="Times New Roman" w:cs="Times New Roman"/>
          <w:sz w:val="28"/>
          <w:szCs w:val="28"/>
        </w:rPr>
      </w:pPr>
    </w:p>
    <w:p w14:paraId="6002889A" w14:textId="6AD635B2" w:rsidR="00740D78" w:rsidRDefault="00EC3C4C" w:rsidP="00D21674">
      <w:pPr>
        <w:rPr>
          <w:rFonts w:ascii="Times New Roman" w:hAnsi="Times New Roman" w:cs="Times New Roman"/>
          <w:sz w:val="28"/>
          <w:szCs w:val="28"/>
        </w:rPr>
      </w:pPr>
      <w:r>
        <w:rPr>
          <w:rFonts w:ascii="Times New Roman" w:hAnsi="Times New Roman" w:cs="Times New Roman"/>
          <w:sz w:val="28"/>
          <w:szCs w:val="28"/>
        </w:rPr>
        <w:tab/>
        <w:t>Above is the summary page, reviewing all information input into MICAS in the previous to setup stages. To initiate the creation of the reference database for use by minimap2 based off the provided sequences and NCBI database</w:t>
      </w:r>
      <w:r w:rsidR="00064195">
        <w:rPr>
          <w:rFonts w:ascii="Times New Roman" w:hAnsi="Times New Roman" w:cs="Times New Roman"/>
          <w:sz w:val="28"/>
          <w:szCs w:val="28"/>
        </w:rPr>
        <w:t>, select the “Initiate Database Creation Process” button. This also initiates the alert system for MICAS.</w:t>
      </w:r>
    </w:p>
    <w:p w14:paraId="59AA6B53" w14:textId="10148FE9" w:rsidR="00064195" w:rsidRPr="00B70F34" w:rsidRDefault="00FF1A11" w:rsidP="00064195">
      <w:pPr>
        <w:rPr>
          <w:rFonts w:ascii="Times New Roman" w:hAnsi="Times New Roman" w:cs="Times New Roman"/>
          <w:b/>
          <w:bCs/>
          <w:sz w:val="28"/>
          <w:szCs w:val="28"/>
        </w:rPr>
      </w:pPr>
      <w:r>
        <w:rPr>
          <w:rFonts w:ascii="Times New Roman" w:hAnsi="Times New Roman" w:cs="Times New Roman"/>
          <w:b/>
          <w:bCs/>
          <w:sz w:val="28"/>
          <w:szCs w:val="28"/>
        </w:rPr>
        <w:t xml:space="preserve">Current </w:t>
      </w:r>
      <w:r w:rsidR="00064195">
        <w:rPr>
          <w:rFonts w:ascii="Times New Roman" w:hAnsi="Times New Roman" w:cs="Times New Roman"/>
          <w:b/>
          <w:bCs/>
          <w:sz w:val="28"/>
          <w:szCs w:val="28"/>
        </w:rPr>
        <w:t>Analysis Page</w:t>
      </w:r>
      <w:r w:rsidR="00064195" w:rsidRPr="00B70F34">
        <w:rPr>
          <w:rFonts w:ascii="Times New Roman" w:hAnsi="Times New Roman" w:cs="Times New Roman"/>
          <w:b/>
          <w:bCs/>
          <w:sz w:val="28"/>
          <w:szCs w:val="28"/>
        </w:rPr>
        <w:t>:</w:t>
      </w:r>
    </w:p>
    <w:p w14:paraId="307D073D" w14:textId="478B701F" w:rsidR="00740D78" w:rsidRDefault="00740D78" w:rsidP="00D21674">
      <w:pPr>
        <w:rPr>
          <w:rFonts w:ascii="Times New Roman" w:hAnsi="Times New Roman" w:cs="Times New Roman"/>
          <w:sz w:val="28"/>
          <w:szCs w:val="28"/>
        </w:rPr>
      </w:pPr>
    </w:p>
    <w:p w14:paraId="4B59419C" w14:textId="4435E4DB" w:rsidR="00740D78" w:rsidRDefault="00064195" w:rsidP="00D2167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9975CE" wp14:editId="5BE77BBD">
            <wp:extent cx="5943600" cy="117307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rotWithShape="1">
                    <a:blip r:embed="rId19" cstate="print">
                      <a:extLst>
                        <a:ext uri="{28A0092B-C50C-407E-A947-70E740481C1C}">
                          <a14:useLocalDpi xmlns:a14="http://schemas.microsoft.com/office/drawing/2010/main" val="0"/>
                        </a:ext>
                      </a:extLst>
                    </a:blip>
                    <a:srcRect b="45601"/>
                    <a:stretch/>
                  </pic:blipFill>
                  <pic:spPr bwMode="auto">
                    <a:xfrm>
                      <a:off x="0" y="0"/>
                      <a:ext cx="5943600" cy="1173079"/>
                    </a:xfrm>
                    <a:prstGeom prst="rect">
                      <a:avLst/>
                    </a:prstGeom>
                    <a:ln>
                      <a:noFill/>
                    </a:ln>
                    <a:extLst>
                      <a:ext uri="{53640926-AAD7-44D8-BBD7-CCE9431645EC}">
                        <a14:shadowObscured xmlns:a14="http://schemas.microsoft.com/office/drawing/2010/main"/>
                      </a:ext>
                    </a:extLst>
                  </pic:spPr>
                </pic:pic>
              </a:graphicData>
            </a:graphic>
          </wp:inline>
        </w:drawing>
      </w:r>
    </w:p>
    <w:p w14:paraId="62F6E548" w14:textId="34C6D931" w:rsidR="00740D78" w:rsidRDefault="00740D78" w:rsidP="00D21674">
      <w:pPr>
        <w:rPr>
          <w:rFonts w:ascii="Times New Roman" w:hAnsi="Times New Roman" w:cs="Times New Roman"/>
          <w:sz w:val="28"/>
          <w:szCs w:val="28"/>
        </w:rPr>
      </w:pPr>
    </w:p>
    <w:p w14:paraId="4B870511" w14:textId="29C6238A" w:rsidR="00740D78" w:rsidRDefault="00FF1A11" w:rsidP="00D21674">
      <w:pPr>
        <w:rPr>
          <w:rFonts w:ascii="Times New Roman" w:hAnsi="Times New Roman" w:cs="Times New Roman"/>
          <w:sz w:val="28"/>
          <w:szCs w:val="28"/>
        </w:rPr>
      </w:pPr>
      <w:r>
        <w:rPr>
          <w:rFonts w:ascii="Times New Roman" w:hAnsi="Times New Roman" w:cs="Times New Roman"/>
          <w:sz w:val="28"/>
          <w:szCs w:val="28"/>
        </w:rPr>
        <w:tab/>
        <w:t>This is the current analysis summary page, where all the currently running or historically run analysis can be seen (prior to being deleted by the user). General information, such as automatically assigned ID and directory information are included in each analysis enter. The user can also select to drill down into a specific analysis for more information using the “Enter” button, or delete the entry and terminate the run via the “Delete” button.</w:t>
      </w:r>
    </w:p>
    <w:p w14:paraId="6F5527EF" w14:textId="30E9E88C" w:rsidR="00740D78" w:rsidRDefault="00740D78" w:rsidP="00D21674">
      <w:pPr>
        <w:rPr>
          <w:rFonts w:ascii="Times New Roman" w:hAnsi="Times New Roman" w:cs="Times New Roman"/>
          <w:sz w:val="28"/>
          <w:szCs w:val="28"/>
        </w:rPr>
      </w:pPr>
    </w:p>
    <w:p w14:paraId="20F27238" w14:textId="7FE18EA5" w:rsidR="00FF1A11" w:rsidRPr="00B70F34" w:rsidRDefault="00FF1A11" w:rsidP="00FF1A11">
      <w:pPr>
        <w:rPr>
          <w:rFonts w:ascii="Times New Roman" w:hAnsi="Times New Roman" w:cs="Times New Roman"/>
          <w:b/>
          <w:bCs/>
          <w:sz w:val="28"/>
          <w:szCs w:val="28"/>
        </w:rPr>
      </w:pPr>
      <w:r>
        <w:rPr>
          <w:rFonts w:ascii="Times New Roman" w:hAnsi="Times New Roman" w:cs="Times New Roman"/>
          <w:b/>
          <w:bCs/>
          <w:sz w:val="28"/>
          <w:szCs w:val="28"/>
        </w:rPr>
        <w:t>Analysis Summary Page</w:t>
      </w:r>
      <w:r w:rsidRPr="00B70F34">
        <w:rPr>
          <w:rFonts w:ascii="Times New Roman" w:hAnsi="Times New Roman" w:cs="Times New Roman"/>
          <w:b/>
          <w:bCs/>
          <w:sz w:val="28"/>
          <w:szCs w:val="28"/>
        </w:rPr>
        <w:t>:</w:t>
      </w:r>
    </w:p>
    <w:p w14:paraId="188B0BEB" w14:textId="2954EDAB" w:rsidR="00740D78" w:rsidRDefault="00740D78" w:rsidP="00D21674">
      <w:pPr>
        <w:rPr>
          <w:rFonts w:ascii="Times New Roman" w:hAnsi="Times New Roman" w:cs="Times New Roman"/>
          <w:sz w:val="28"/>
          <w:szCs w:val="28"/>
        </w:rPr>
      </w:pPr>
    </w:p>
    <w:p w14:paraId="3A2E94E9" w14:textId="77C9E8B8" w:rsidR="00740D78" w:rsidRDefault="00FF1A11" w:rsidP="00D2167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7F1C2FF" wp14:editId="3A548A74">
            <wp:extent cx="5943600" cy="266255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62555"/>
                    </a:xfrm>
                    <a:prstGeom prst="rect">
                      <a:avLst/>
                    </a:prstGeom>
                  </pic:spPr>
                </pic:pic>
              </a:graphicData>
            </a:graphic>
          </wp:inline>
        </w:drawing>
      </w:r>
    </w:p>
    <w:p w14:paraId="0D964F2F" w14:textId="5A686FAD" w:rsidR="00740D78" w:rsidRDefault="00740D78" w:rsidP="00D21674">
      <w:pPr>
        <w:rPr>
          <w:rFonts w:ascii="Times New Roman" w:hAnsi="Times New Roman" w:cs="Times New Roman"/>
          <w:sz w:val="28"/>
          <w:szCs w:val="28"/>
        </w:rPr>
      </w:pPr>
    </w:p>
    <w:p w14:paraId="73912320" w14:textId="0098B08B" w:rsidR="00740D78" w:rsidRDefault="00FF1A11" w:rsidP="00D21674">
      <w:pPr>
        <w:rPr>
          <w:rFonts w:ascii="Times New Roman" w:hAnsi="Times New Roman" w:cs="Times New Roman"/>
          <w:sz w:val="28"/>
          <w:szCs w:val="28"/>
        </w:rPr>
      </w:pPr>
      <w:r>
        <w:rPr>
          <w:rFonts w:ascii="Times New Roman" w:hAnsi="Times New Roman" w:cs="Times New Roman"/>
          <w:sz w:val="28"/>
          <w:szCs w:val="28"/>
        </w:rPr>
        <w:tab/>
        <w:t xml:space="preserve">This is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analysis page for a dummy MICAS run. Displayed on this page is general information, such as automatically assigned ID and directory information, a sequence match visualization, and options to start or remove the analysis. To start the file listener and begin </w:t>
      </w:r>
      <w:r w:rsidR="006879D7">
        <w:rPr>
          <w:rFonts w:ascii="Times New Roman" w:hAnsi="Times New Roman" w:cs="Times New Roman"/>
          <w:sz w:val="28"/>
          <w:szCs w:val="28"/>
        </w:rPr>
        <w:t>matching sequences, select the “Start File Listener” button. To remove the analysis and all associated records from MICAS, select “Remove Analysis” button. Displayed at the bottom of the page is the match ratio visualization, displaying all sequence alerts specified, there thresholds, and the number of sequences presently matched to the alert sequence.</w:t>
      </w:r>
    </w:p>
    <w:p w14:paraId="4B826798" w14:textId="2E1B6A87" w:rsidR="00036AF1" w:rsidRPr="00B70F34" w:rsidRDefault="00036AF1" w:rsidP="00036AF1">
      <w:pPr>
        <w:rPr>
          <w:rFonts w:ascii="Times New Roman" w:hAnsi="Times New Roman" w:cs="Times New Roman"/>
          <w:b/>
          <w:bCs/>
          <w:sz w:val="28"/>
          <w:szCs w:val="28"/>
        </w:rPr>
      </w:pPr>
      <w:r>
        <w:rPr>
          <w:rFonts w:ascii="Times New Roman" w:hAnsi="Times New Roman" w:cs="Times New Roman"/>
          <w:b/>
          <w:bCs/>
          <w:sz w:val="28"/>
          <w:szCs w:val="28"/>
        </w:rPr>
        <w:t>Standard Example Flow Through MICAS</w:t>
      </w:r>
      <w:r w:rsidRPr="00B70F34">
        <w:rPr>
          <w:rFonts w:ascii="Times New Roman" w:hAnsi="Times New Roman" w:cs="Times New Roman"/>
          <w:b/>
          <w:bCs/>
          <w:sz w:val="28"/>
          <w:szCs w:val="28"/>
        </w:rPr>
        <w:t>:</w:t>
      </w:r>
    </w:p>
    <w:p w14:paraId="04D4EE0B" w14:textId="77777777" w:rsidR="00036AF1" w:rsidRDefault="00036AF1" w:rsidP="00D21674">
      <w:pPr>
        <w:rPr>
          <w:rFonts w:ascii="Times New Roman" w:hAnsi="Times New Roman" w:cs="Times New Roman"/>
          <w:sz w:val="28"/>
          <w:szCs w:val="28"/>
        </w:rPr>
      </w:pPr>
    </w:p>
    <w:p w14:paraId="23085444" w14:textId="1F53436C" w:rsidR="00036AF1" w:rsidRDefault="00036AF1" w:rsidP="00036AF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(Pre-experiment) Collect relevant reference sequences and calculate appropriate match alert thresholds.</w:t>
      </w:r>
    </w:p>
    <w:p w14:paraId="712637B5" w14:textId="02946E79" w:rsidR="00036AF1" w:rsidRDefault="00036AF1" w:rsidP="00036AF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Start MICAS given the above instructions.</w:t>
      </w:r>
    </w:p>
    <w:p w14:paraId="135EB808" w14:textId="5AD8E7D9" w:rsidR="00036AF1" w:rsidRDefault="00036AF1" w:rsidP="00036AF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Navigate to the first setup stage, </w:t>
      </w:r>
      <w:r w:rsidR="000832DE">
        <w:rPr>
          <w:rFonts w:ascii="Times New Roman" w:hAnsi="Times New Roman" w:cs="Times New Roman"/>
          <w:sz w:val="28"/>
          <w:szCs w:val="28"/>
        </w:rPr>
        <w:t>“</w:t>
      </w:r>
      <w:r>
        <w:rPr>
          <w:rFonts w:ascii="Times New Roman" w:hAnsi="Times New Roman" w:cs="Times New Roman"/>
          <w:sz w:val="28"/>
          <w:szCs w:val="28"/>
        </w:rPr>
        <w:t>Database Selection</w:t>
      </w:r>
      <w:r w:rsidR="000832DE">
        <w:rPr>
          <w:rFonts w:ascii="Times New Roman" w:hAnsi="Times New Roman" w:cs="Times New Roman"/>
          <w:sz w:val="28"/>
          <w:szCs w:val="28"/>
        </w:rPr>
        <w:t>”</w:t>
      </w:r>
      <w:r>
        <w:rPr>
          <w:rFonts w:ascii="Times New Roman" w:hAnsi="Times New Roman" w:cs="Times New Roman"/>
          <w:sz w:val="28"/>
          <w:szCs w:val="28"/>
        </w:rPr>
        <w:t>.</w:t>
      </w:r>
    </w:p>
    <w:p w14:paraId="001241A3" w14:textId="39B9B7A0" w:rsidR="00036AF1" w:rsidRDefault="00036AF1" w:rsidP="00036AF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(Optional) Select NCBI databases where appropriate.</w:t>
      </w:r>
    </w:p>
    <w:p w14:paraId="24C658C8" w14:textId="7FCF0BA2" w:rsidR="00036AF1" w:rsidRDefault="000832DE" w:rsidP="00036AF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Provide paths, scientific names, alert flags, and thresholds to each sequence of interest.</w:t>
      </w:r>
    </w:p>
    <w:p w14:paraId="1BC0E357" w14:textId="77777777" w:rsidR="000832DE" w:rsidRDefault="000832DE" w:rsidP="00036AF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Provide the location of the sequences being generated or existing sequences to be matched against.</w:t>
      </w:r>
    </w:p>
    <w:p w14:paraId="44FE4BAC" w14:textId="5E906D65" w:rsidR="000832DE" w:rsidRDefault="000832DE" w:rsidP="00036AF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Provide the location to save all relevant MICAS files.</w:t>
      </w:r>
    </w:p>
    <w:p w14:paraId="65C19FB8" w14:textId="7209CD61" w:rsidR="000832DE" w:rsidRDefault="000832DE" w:rsidP="00036AF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Proceed to “Alert Configuration” and provide an email to be alerted to.</w:t>
      </w:r>
    </w:p>
    <w:p w14:paraId="162D5E65" w14:textId="094B1C2F" w:rsidR="000832DE" w:rsidRDefault="000832DE" w:rsidP="00036AF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Proceed to summary page, review data, and “Initiate Database Creation Process”.</w:t>
      </w:r>
    </w:p>
    <w:p w14:paraId="2184DB0B" w14:textId="0D6DC38A" w:rsidR="000832DE" w:rsidRDefault="000832DE" w:rsidP="00036AF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Navigate to the “Analysis” page (either through the main page or directly after initiating database creation) and select the newly created run.</w:t>
      </w:r>
    </w:p>
    <w:p w14:paraId="3DF48DD2" w14:textId="68A59681" w:rsidR="000832DE" w:rsidRDefault="000832DE" w:rsidP="000832D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Select “Start File Listener”.</w:t>
      </w:r>
    </w:p>
    <w:p w14:paraId="6E73E6CB" w14:textId="4CFE7DEE" w:rsidR="00036AF1" w:rsidRPr="000832DE" w:rsidRDefault="000832DE" w:rsidP="00D21674">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Watch provided email for alerts from MICAS.</w:t>
      </w:r>
    </w:p>
    <w:p w14:paraId="4D53ABB8" w14:textId="77777777" w:rsidR="00036AF1" w:rsidRDefault="00036AF1" w:rsidP="00D21674">
      <w:pPr>
        <w:rPr>
          <w:rFonts w:ascii="Times New Roman" w:hAnsi="Times New Roman" w:cs="Times New Roman"/>
          <w:sz w:val="28"/>
          <w:szCs w:val="28"/>
        </w:rPr>
      </w:pPr>
    </w:p>
    <w:p w14:paraId="6D15902B" w14:textId="6F69EA70" w:rsidR="00740D78" w:rsidRPr="00740D78" w:rsidRDefault="00740D78" w:rsidP="00D21674">
      <w:pPr>
        <w:rPr>
          <w:rFonts w:ascii="Times New Roman" w:hAnsi="Times New Roman" w:cs="Times New Roman"/>
          <w:b/>
          <w:bCs/>
          <w:sz w:val="28"/>
          <w:szCs w:val="28"/>
        </w:rPr>
      </w:pPr>
      <w:r w:rsidRPr="00740D78">
        <w:rPr>
          <w:rFonts w:ascii="Times New Roman" w:hAnsi="Times New Roman" w:cs="Times New Roman"/>
          <w:b/>
          <w:bCs/>
          <w:sz w:val="28"/>
          <w:szCs w:val="28"/>
        </w:rPr>
        <w:t>Appendix 1:</w:t>
      </w:r>
    </w:p>
    <w:p w14:paraId="36372E79" w14:textId="77777777" w:rsidR="00740D78" w:rsidRPr="00740D78" w:rsidRDefault="00740D78" w:rsidP="00740D78">
      <w:pPr>
        <w:spacing w:before="100" w:beforeAutospacing="1" w:after="100" w:afterAutospacing="1"/>
        <w:rPr>
          <w:rFonts w:ascii="Times New Roman" w:eastAsia="Times New Roman" w:hAnsi="Times New Roman" w:cs="Times New Roman"/>
        </w:rPr>
      </w:pPr>
      <w:r w:rsidRPr="00740D78">
        <w:rPr>
          <w:rFonts w:ascii="Times New Roman" w:eastAsia="Times New Roman" w:hAnsi="Times New Roman" w:cs="Times New Roman"/>
          <w:b/>
          <w:bCs/>
        </w:rPr>
        <w:t>Getting The Hardware Environment Ready:</w:t>
      </w:r>
    </w:p>
    <w:p w14:paraId="7DFEBB02" w14:textId="77777777" w:rsidR="00740D78" w:rsidRPr="00740D78" w:rsidRDefault="00740D78" w:rsidP="00740D78">
      <w:pPr>
        <w:spacing w:before="100" w:beforeAutospacing="1" w:after="100" w:afterAutospacing="1"/>
        <w:rPr>
          <w:rFonts w:ascii="Times New Roman" w:eastAsia="Times New Roman" w:hAnsi="Times New Roman" w:cs="Times New Roman"/>
        </w:rPr>
      </w:pPr>
      <w:r w:rsidRPr="00740D78">
        <w:rPr>
          <w:rFonts w:ascii="Times New Roman" w:eastAsia="Times New Roman" w:hAnsi="Times New Roman" w:cs="Times New Roman"/>
        </w:rPr>
        <w:t xml:space="preserve">As of writing this guide, the Mk1c has an incompatible version of </w:t>
      </w:r>
      <w:proofErr w:type="spellStart"/>
      <w:r w:rsidRPr="00740D78">
        <w:rPr>
          <w:rFonts w:ascii="Times New Roman" w:eastAsia="Times New Roman" w:hAnsi="Times New Roman" w:cs="Times New Roman"/>
          <w:i/>
          <w:iCs/>
        </w:rPr>
        <w:t>glibc</w:t>
      </w:r>
      <w:proofErr w:type="spellEnd"/>
      <w:r w:rsidRPr="00740D78">
        <w:rPr>
          <w:rFonts w:ascii="Times New Roman" w:eastAsia="Times New Roman" w:hAnsi="Times New Roman" w:cs="Times New Roman"/>
        </w:rPr>
        <w:t xml:space="preserve">, which is an implementation of the C standard libraries, and this causes the instillation script of </w:t>
      </w:r>
      <w:proofErr w:type="spellStart"/>
      <w:r w:rsidRPr="00740D78">
        <w:rPr>
          <w:rFonts w:ascii="Times New Roman" w:eastAsia="Times New Roman" w:hAnsi="Times New Roman" w:cs="Times New Roman"/>
        </w:rPr>
        <w:t>Conda</w:t>
      </w:r>
      <w:proofErr w:type="spellEnd"/>
      <w:r w:rsidRPr="00740D78">
        <w:rPr>
          <w:rFonts w:ascii="Times New Roman" w:eastAsia="Times New Roman" w:hAnsi="Times New Roman" w:cs="Times New Roman"/>
        </w:rPr>
        <w:t xml:space="preserve"> to fail. Worse still is that the version of </w:t>
      </w:r>
      <w:proofErr w:type="spellStart"/>
      <w:r w:rsidRPr="00740D78">
        <w:rPr>
          <w:rFonts w:ascii="Times New Roman" w:eastAsia="Times New Roman" w:hAnsi="Times New Roman" w:cs="Times New Roman"/>
          <w:i/>
          <w:iCs/>
        </w:rPr>
        <w:t>glibc</w:t>
      </w:r>
      <w:proofErr w:type="spellEnd"/>
      <w:r w:rsidRPr="00740D78">
        <w:rPr>
          <w:rFonts w:ascii="Times New Roman" w:eastAsia="Times New Roman" w:hAnsi="Times New Roman" w:cs="Times New Roman"/>
          <w:i/>
          <w:iCs/>
        </w:rPr>
        <w:t> </w:t>
      </w:r>
      <w:r w:rsidRPr="00740D78">
        <w:rPr>
          <w:rFonts w:ascii="Times New Roman" w:eastAsia="Times New Roman" w:hAnsi="Times New Roman" w:cs="Times New Roman"/>
        </w:rPr>
        <w:t xml:space="preserve">present on the system is tightly coupled to many OS functions. Changing the version could cause many fundamental Linux commands to fail if updated arbitrarily. </w:t>
      </w:r>
      <w:proofErr w:type="gramStart"/>
      <w:r w:rsidRPr="00740D78">
        <w:rPr>
          <w:rFonts w:ascii="Times New Roman" w:eastAsia="Times New Roman" w:hAnsi="Times New Roman" w:cs="Times New Roman"/>
        </w:rPr>
        <w:t>Thus</w:t>
      </w:r>
      <w:proofErr w:type="gramEnd"/>
      <w:r w:rsidRPr="00740D78">
        <w:rPr>
          <w:rFonts w:ascii="Times New Roman" w:eastAsia="Times New Roman" w:hAnsi="Times New Roman" w:cs="Times New Roman"/>
        </w:rPr>
        <w:t xml:space="preserve"> a straightforward and safe method I have found for installing a newer version of </w:t>
      </w:r>
      <w:proofErr w:type="spellStart"/>
      <w:r w:rsidRPr="00740D78">
        <w:rPr>
          <w:rFonts w:ascii="Times New Roman" w:eastAsia="Times New Roman" w:hAnsi="Times New Roman" w:cs="Times New Roman"/>
          <w:i/>
          <w:iCs/>
        </w:rPr>
        <w:t>glibc</w:t>
      </w:r>
      <w:proofErr w:type="spellEnd"/>
      <w:r w:rsidRPr="00740D78">
        <w:rPr>
          <w:rFonts w:ascii="Times New Roman" w:eastAsia="Times New Roman" w:hAnsi="Times New Roman" w:cs="Times New Roman"/>
        </w:rPr>
        <w:t xml:space="preserve"> (without messing with the base operating system version of </w:t>
      </w:r>
      <w:proofErr w:type="spellStart"/>
      <w:r w:rsidRPr="00740D78">
        <w:rPr>
          <w:rFonts w:ascii="Times New Roman" w:eastAsia="Times New Roman" w:hAnsi="Times New Roman" w:cs="Times New Roman"/>
          <w:i/>
          <w:iCs/>
        </w:rPr>
        <w:t>glibc</w:t>
      </w:r>
      <w:proofErr w:type="spellEnd"/>
      <w:r w:rsidRPr="00740D78">
        <w:rPr>
          <w:rFonts w:ascii="Times New Roman" w:eastAsia="Times New Roman" w:hAnsi="Times New Roman" w:cs="Times New Roman"/>
        </w:rPr>
        <w:t>) is to set up a '</w:t>
      </w:r>
      <w:proofErr w:type="spellStart"/>
      <w:r w:rsidRPr="00740D78">
        <w:rPr>
          <w:rFonts w:ascii="Times New Roman" w:eastAsia="Times New Roman" w:hAnsi="Times New Roman" w:cs="Times New Roman"/>
          <w:i/>
          <w:iCs/>
        </w:rPr>
        <w:t>debootstrap</w:t>
      </w:r>
      <w:proofErr w:type="spellEnd"/>
      <w:r w:rsidRPr="00740D78">
        <w:rPr>
          <w:rFonts w:ascii="Times New Roman" w:eastAsia="Times New Roman" w:hAnsi="Times New Roman" w:cs="Times New Roman"/>
        </w:rPr>
        <w:t xml:space="preserve">' sub Linux system with a newer version of Ubuntu than that which is installed on the Mk1c. If you are unfamiliar with the process of setting up a Debian based OS within a sub-directory of another system, I recommend doing some research before continuing. All the below was done within the </w:t>
      </w:r>
      <w:r w:rsidRPr="00740D78">
        <w:rPr>
          <w:rFonts w:ascii="Times New Roman" w:eastAsia="Times New Roman" w:hAnsi="Times New Roman" w:cs="Times New Roman"/>
          <w:i/>
          <w:iCs/>
        </w:rPr>
        <w:t>/data </w:t>
      </w:r>
      <w:r w:rsidRPr="00740D78">
        <w:rPr>
          <w:rFonts w:ascii="Times New Roman" w:eastAsia="Times New Roman" w:hAnsi="Times New Roman" w:cs="Times New Roman"/>
        </w:rPr>
        <w:t>folder on the Mk1c.</w:t>
      </w:r>
    </w:p>
    <w:p w14:paraId="305940E0" w14:textId="77777777" w:rsidR="00740D78" w:rsidRPr="00740D78" w:rsidRDefault="00740D78" w:rsidP="00740D7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proofErr w:type="spellStart"/>
      <w:r w:rsidRPr="00740D78">
        <w:rPr>
          <w:rFonts w:ascii="Courier New" w:eastAsia="Times New Roman" w:hAnsi="Courier New" w:cs="Courier New"/>
          <w:sz w:val="20"/>
          <w:szCs w:val="20"/>
        </w:rPr>
        <w:t>sudo</w:t>
      </w:r>
      <w:proofErr w:type="spellEnd"/>
      <w:r w:rsidRPr="00740D78">
        <w:rPr>
          <w:rFonts w:ascii="Courier New" w:eastAsia="Times New Roman" w:hAnsi="Courier New" w:cs="Courier New"/>
          <w:sz w:val="20"/>
          <w:szCs w:val="20"/>
        </w:rPr>
        <w:t xml:space="preserve"> apt update</w:t>
      </w:r>
    </w:p>
    <w:p w14:paraId="6B1AA2AB" w14:textId="77777777" w:rsidR="00740D78" w:rsidRPr="00740D78" w:rsidRDefault="00740D78" w:rsidP="00740D7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proofErr w:type="spellStart"/>
      <w:r w:rsidRPr="00740D78">
        <w:rPr>
          <w:rFonts w:ascii="Courier New" w:eastAsia="Times New Roman" w:hAnsi="Courier New" w:cs="Courier New"/>
          <w:sz w:val="20"/>
          <w:szCs w:val="20"/>
        </w:rPr>
        <w:t>sudo</w:t>
      </w:r>
      <w:proofErr w:type="spellEnd"/>
      <w:r w:rsidRPr="00740D78">
        <w:rPr>
          <w:rFonts w:ascii="Courier New" w:eastAsia="Times New Roman" w:hAnsi="Courier New" w:cs="Courier New"/>
          <w:sz w:val="20"/>
          <w:szCs w:val="20"/>
        </w:rPr>
        <w:t xml:space="preserve"> apt install --assume-yes </w:t>
      </w:r>
      <w:proofErr w:type="spellStart"/>
      <w:r w:rsidRPr="00740D78">
        <w:rPr>
          <w:rFonts w:ascii="Courier New" w:eastAsia="Times New Roman" w:hAnsi="Courier New" w:cs="Courier New"/>
          <w:sz w:val="20"/>
          <w:szCs w:val="20"/>
        </w:rPr>
        <w:t>debootstrap</w:t>
      </w:r>
      <w:proofErr w:type="spellEnd"/>
    </w:p>
    <w:p w14:paraId="77DF7D64" w14:textId="77777777" w:rsidR="00740D78" w:rsidRPr="00740D78" w:rsidRDefault="00740D78" w:rsidP="00740D7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proofErr w:type="spellStart"/>
      <w:r w:rsidRPr="00740D78">
        <w:rPr>
          <w:rFonts w:ascii="Courier New" w:eastAsia="Times New Roman" w:hAnsi="Courier New" w:cs="Courier New"/>
          <w:sz w:val="20"/>
          <w:szCs w:val="20"/>
        </w:rPr>
        <w:t>mkdir</w:t>
      </w:r>
      <w:proofErr w:type="spellEnd"/>
      <w:r w:rsidRPr="00740D78">
        <w:rPr>
          <w:rFonts w:ascii="Courier New" w:eastAsia="Times New Roman" w:hAnsi="Courier New" w:cs="Courier New"/>
          <w:sz w:val="20"/>
          <w:szCs w:val="20"/>
        </w:rPr>
        <w:t xml:space="preserve"> chroot-ubuntu</w:t>
      </w:r>
    </w:p>
    <w:p w14:paraId="53DA6E85" w14:textId="77777777" w:rsidR="00740D78" w:rsidRPr="00740D78" w:rsidRDefault="00740D78" w:rsidP="00740D78">
      <w:pPr>
        <w:numPr>
          <w:ilvl w:val="0"/>
          <w:numId w:val="2"/>
        </w:numPr>
        <w:spacing w:before="100" w:beforeAutospacing="1" w:after="100" w:afterAutospacing="1"/>
        <w:rPr>
          <w:rFonts w:ascii="Times New Roman" w:eastAsia="Times New Roman" w:hAnsi="Times New Roman" w:cs="Times New Roman"/>
        </w:rPr>
      </w:pPr>
      <w:r w:rsidRPr="00740D78">
        <w:rPr>
          <w:rFonts w:ascii="Courier New" w:eastAsia="Times New Roman" w:hAnsi="Courier New" w:cs="Courier New"/>
          <w:sz w:val="20"/>
          <w:szCs w:val="20"/>
        </w:rPr>
        <w:t xml:space="preserve">(note, for this example, I have selected the latest Focal Fossa, however you can select any version that best suites you </w:t>
      </w:r>
      <w:proofErr w:type="gramStart"/>
      <w:r w:rsidRPr="00740D78">
        <w:rPr>
          <w:rFonts w:ascii="Courier New" w:eastAsia="Times New Roman" w:hAnsi="Courier New" w:cs="Courier New"/>
          <w:sz w:val="20"/>
          <w:szCs w:val="20"/>
        </w:rPr>
        <w:t>needs</w:t>
      </w:r>
      <w:proofErr w:type="gramEnd"/>
      <w:r w:rsidRPr="00740D78">
        <w:rPr>
          <w:rFonts w:ascii="Courier New" w:eastAsia="Times New Roman" w:hAnsi="Courier New" w:cs="Courier New"/>
          <w:sz w:val="20"/>
          <w:szCs w:val="20"/>
        </w:rPr>
        <w:t xml:space="preserve"> and includes a version of </w:t>
      </w:r>
      <w:proofErr w:type="spellStart"/>
      <w:r w:rsidRPr="00740D78">
        <w:rPr>
          <w:rFonts w:ascii="Courier New" w:eastAsia="Times New Roman" w:hAnsi="Courier New" w:cs="Courier New"/>
          <w:i/>
          <w:iCs/>
          <w:sz w:val="20"/>
          <w:szCs w:val="20"/>
        </w:rPr>
        <w:t>glibc</w:t>
      </w:r>
      <w:proofErr w:type="spellEnd"/>
      <w:r w:rsidRPr="00740D78">
        <w:rPr>
          <w:rFonts w:ascii="Courier New" w:eastAsia="Times New Roman" w:hAnsi="Courier New" w:cs="Courier New"/>
          <w:i/>
          <w:iCs/>
          <w:sz w:val="20"/>
          <w:szCs w:val="20"/>
        </w:rPr>
        <w:t xml:space="preserve"> &gt;= 2.25</w:t>
      </w:r>
      <w:r w:rsidRPr="00740D78">
        <w:rPr>
          <w:rFonts w:ascii="Courier New" w:eastAsia="Times New Roman" w:hAnsi="Courier New" w:cs="Courier New"/>
          <w:sz w:val="20"/>
          <w:szCs w:val="20"/>
        </w:rPr>
        <w:t>) </w:t>
      </w:r>
    </w:p>
    <w:p w14:paraId="7DCED4A1" w14:textId="77777777" w:rsidR="00740D78" w:rsidRPr="00740D78" w:rsidRDefault="00740D78" w:rsidP="0074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eastAsia="Times New Roman" w:hAnsi="Courier New" w:cs="Courier New"/>
          <w:sz w:val="20"/>
          <w:szCs w:val="20"/>
        </w:rPr>
      </w:pPr>
      <w:proofErr w:type="spellStart"/>
      <w:r w:rsidRPr="00740D78">
        <w:rPr>
          <w:rFonts w:ascii="Courier New" w:eastAsia="Times New Roman" w:hAnsi="Courier New" w:cs="Courier New"/>
          <w:sz w:val="20"/>
          <w:szCs w:val="20"/>
        </w:rPr>
        <w:t>sudo</w:t>
      </w:r>
      <w:proofErr w:type="spellEnd"/>
      <w:r w:rsidRPr="00740D78">
        <w:rPr>
          <w:rFonts w:ascii="Courier New" w:eastAsia="Times New Roman" w:hAnsi="Courier New" w:cs="Courier New"/>
          <w:sz w:val="20"/>
          <w:szCs w:val="20"/>
        </w:rPr>
        <w:t xml:space="preserve"> </w:t>
      </w:r>
      <w:proofErr w:type="spellStart"/>
      <w:r w:rsidRPr="00740D78">
        <w:rPr>
          <w:rFonts w:ascii="Courier New" w:eastAsia="Times New Roman" w:hAnsi="Courier New" w:cs="Courier New"/>
          <w:sz w:val="20"/>
          <w:szCs w:val="20"/>
        </w:rPr>
        <w:t>debootstrap</w:t>
      </w:r>
      <w:proofErr w:type="spellEnd"/>
      <w:r w:rsidRPr="00740D78">
        <w:rPr>
          <w:rFonts w:ascii="Courier New" w:eastAsia="Times New Roman" w:hAnsi="Courier New" w:cs="Courier New"/>
          <w:sz w:val="20"/>
          <w:szCs w:val="20"/>
        </w:rPr>
        <w:t xml:space="preserve"> --variant=</w:t>
      </w:r>
      <w:proofErr w:type="spellStart"/>
      <w:r w:rsidRPr="00740D78">
        <w:rPr>
          <w:rFonts w:ascii="Courier New" w:eastAsia="Times New Roman" w:hAnsi="Courier New" w:cs="Courier New"/>
          <w:sz w:val="20"/>
          <w:szCs w:val="20"/>
        </w:rPr>
        <w:t>buildd</w:t>
      </w:r>
      <w:proofErr w:type="spellEnd"/>
      <w:r w:rsidRPr="00740D78">
        <w:rPr>
          <w:rFonts w:ascii="Courier New" w:eastAsia="Times New Roman" w:hAnsi="Courier New" w:cs="Courier New"/>
          <w:sz w:val="20"/>
          <w:szCs w:val="20"/>
        </w:rPr>
        <w:t xml:space="preserve"> focal chroot-ubuntu</w:t>
      </w:r>
    </w:p>
    <w:p w14:paraId="2C85E2C0" w14:textId="77777777" w:rsidR="00740D78" w:rsidRDefault="00740D78" w:rsidP="00740D7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proofErr w:type="spellStart"/>
      <w:r w:rsidRPr="00740D78">
        <w:rPr>
          <w:rFonts w:ascii="Courier New" w:eastAsia="Times New Roman" w:hAnsi="Courier New" w:cs="Courier New"/>
          <w:sz w:val="20"/>
          <w:szCs w:val="20"/>
        </w:rPr>
        <w:lastRenderedPageBreak/>
        <w:t>sudo</w:t>
      </w:r>
      <w:proofErr w:type="spellEnd"/>
      <w:r w:rsidRPr="00740D78">
        <w:rPr>
          <w:rFonts w:ascii="Courier New" w:eastAsia="Times New Roman" w:hAnsi="Courier New" w:cs="Courier New"/>
          <w:sz w:val="20"/>
          <w:szCs w:val="20"/>
        </w:rPr>
        <w:t xml:space="preserve"> mount -t proc /proc chroot-ubuntu/proc </w:t>
      </w:r>
      <w:proofErr w:type="spellStart"/>
      <w:r w:rsidRPr="00740D78">
        <w:rPr>
          <w:rFonts w:ascii="Courier New" w:eastAsia="Times New Roman" w:hAnsi="Courier New" w:cs="Courier New"/>
          <w:sz w:val="20"/>
          <w:szCs w:val="20"/>
        </w:rPr>
        <w:t>sudo</w:t>
      </w:r>
      <w:proofErr w:type="spellEnd"/>
      <w:r w:rsidRPr="00740D78">
        <w:rPr>
          <w:rFonts w:ascii="Courier New" w:eastAsia="Times New Roman" w:hAnsi="Courier New" w:cs="Courier New"/>
          <w:sz w:val="20"/>
          <w:szCs w:val="20"/>
        </w:rPr>
        <w:t xml:space="preserve"> mount --</w:t>
      </w:r>
      <w:proofErr w:type="spellStart"/>
      <w:r w:rsidRPr="00740D78">
        <w:rPr>
          <w:rFonts w:ascii="Courier New" w:eastAsia="Times New Roman" w:hAnsi="Courier New" w:cs="Courier New"/>
          <w:sz w:val="20"/>
          <w:szCs w:val="20"/>
        </w:rPr>
        <w:t>rbind</w:t>
      </w:r>
      <w:proofErr w:type="spellEnd"/>
      <w:r w:rsidRPr="00740D78">
        <w:rPr>
          <w:rFonts w:ascii="Courier New" w:eastAsia="Times New Roman" w:hAnsi="Courier New" w:cs="Courier New"/>
          <w:sz w:val="20"/>
          <w:szCs w:val="20"/>
        </w:rPr>
        <w:t xml:space="preserve"> /sys chroot-ubuntu/sys </w:t>
      </w:r>
    </w:p>
    <w:p w14:paraId="02C02F69" w14:textId="277AC936" w:rsidR="00740D78" w:rsidRPr="00740D78" w:rsidRDefault="00740D78" w:rsidP="00740D7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proofErr w:type="spellStart"/>
      <w:r w:rsidRPr="00740D78">
        <w:rPr>
          <w:rFonts w:ascii="Courier New" w:eastAsia="Times New Roman" w:hAnsi="Courier New" w:cs="Courier New"/>
          <w:sz w:val="20"/>
          <w:szCs w:val="20"/>
        </w:rPr>
        <w:t>sudo</w:t>
      </w:r>
      <w:proofErr w:type="spellEnd"/>
      <w:r w:rsidRPr="00740D78">
        <w:rPr>
          <w:rFonts w:ascii="Courier New" w:eastAsia="Times New Roman" w:hAnsi="Courier New" w:cs="Courier New"/>
          <w:sz w:val="20"/>
          <w:szCs w:val="20"/>
        </w:rPr>
        <w:t xml:space="preserve"> mount --</w:t>
      </w:r>
      <w:proofErr w:type="spellStart"/>
      <w:r w:rsidRPr="00740D78">
        <w:rPr>
          <w:rFonts w:ascii="Courier New" w:eastAsia="Times New Roman" w:hAnsi="Courier New" w:cs="Courier New"/>
          <w:sz w:val="20"/>
          <w:szCs w:val="20"/>
        </w:rPr>
        <w:t>rbind</w:t>
      </w:r>
      <w:proofErr w:type="spellEnd"/>
      <w:r w:rsidRPr="00740D78">
        <w:rPr>
          <w:rFonts w:ascii="Courier New" w:eastAsia="Times New Roman" w:hAnsi="Courier New" w:cs="Courier New"/>
          <w:sz w:val="20"/>
          <w:szCs w:val="20"/>
        </w:rPr>
        <w:t xml:space="preserve"> /dev chroot-ubuntu/dev</w:t>
      </w:r>
    </w:p>
    <w:p w14:paraId="21E779A2" w14:textId="77777777" w:rsidR="00740D78" w:rsidRPr="00740D78" w:rsidRDefault="00740D78" w:rsidP="00740D78">
      <w:pPr>
        <w:numPr>
          <w:ilvl w:val="0"/>
          <w:numId w:val="2"/>
        </w:numPr>
        <w:spacing w:before="100" w:beforeAutospacing="1" w:after="100" w:afterAutospacing="1"/>
        <w:rPr>
          <w:rFonts w:ascii="Courier New" w:eastAsia="Times New Roman" w:hAnsi="Courier New" w:cs="Courier New"/>
          <w:sz w:val="20"/>
          <w:szCs w:val="20"/>
        </w:rPr>
      </w:pPr>
      <w:r w:rsidRPr="00740D78">
        <w:rPr>
          <w:rFonts w:ascii="Times New Roman" w:eastAsia="Times New Roman" w:hAnsi="Times New Roman" w:cs="Times New Roman"/>
          <w:b/>
          <w:bCs/>
        </w:rPr>
        <w:t>Activate Chroot </w:t>
      </w:r>
      <w:r w:rsidRPr="00740D78">
        <w:rPr>
          <w:rFonts w:ascii="Times New Roman" w:eastAsia="Times New Roman" w:hAnsi="Times New Roman" w:cs="Times New Roman"/>
        </w:rPr>
        <w:t xml:space="preserve">(you will want to do this every time you wish to run </w:t>
      </w:r>
      <w:proofErr w:type="spellStart"/>
      <w:r w:rsidRPr="00740D78">
        <w:rPr>
          <w:rFonts w:ascii="Times New Roman" w:eastAsia="Times New Roman" w:hAnsi="Times New Roman" w:cs="Times New Roman"/>
        </w:rPr>
        <w:t>conda</w:t>
      </w:r>
      <w:proofErr w:type="spellEnd"/>
      <w:r w:rsidRPr="00740D78">
        <w:rPr>
          <w:rFonts w:ascii="Times New Roman" w:eastAsia="Times New Roman" w:hAnsi="Times New Roman" w:cs="Times New Roman"/>
        </w:rPr>
        <w:t>)</w:t>
      </w:r>
      <w:r w:rsidRPr="00740D78">
        <w:rPr>
          <w:rFonts w:ascii="Times New Roman" w:eastAsia="Times New Roman" w:hAnsi="Times New Roman" w:cs="Times New Roman"/>
          <w:b/>
          <w:bCs/>
        </w:rPr>
        <w:t> </w:t>
      </w:r>
    </w:p>
    <w:p w14:paraId="4831EEF4" w14:textId="77777777" w:rsidR="00740D78" w:rsidRPr="00740D78" w:rsidRDefault="00740D78" w:rsidP="0074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Times New Roman" w:eastAsia="Times New Roman" w:hAnsi="Times New Roman" w:cs="Times New Roman"/>
        </w:rPr>
      </w:pPr>
      <w:proofErr w:type="spellStart"/>
      <w:r w:rsidRPr="00740D78">
        <w:rPr>
          <w:rFonts w:ascii="Courier New" w:eastAsia="Times New Roman" w:hAnsi="Courier New" w:cs="Courier New"/>
          <w:sz w:val="20"/>
          <w:szCs w:val="20"/>
        </w:rPr>
        <w:t>sudo</w:t>
      </w:r>
      <w:proofErr w:type="spellEnd"/>
      <w:r w:rsidRPr="00740D78">
        <w:rPr>
          <w:rFonts w:ascii="Courier New" w:eastAsia="Times New Roman" w:hAnsi="Courier New" w:cs="Courier New"/>
          <w:sz w:val="20"/>
          <w:szCs w:val="20"/>
        </w:rPr>
        <w:t xml:space="preserve"> chroot chroot-ubuntu /bin/bash</w:t>
      </w:r>
    </w:p>
    <w:p w14:paraId="3EA8F2D6" w14:textId="77777777" w:rsidR="00740D78" w:rsidRPr="00740D78" w:rsidRDefault="00740D78" w:rsidP="00740D78">
      <w:pPr>
        <w:spacing w:before="100" w:beforeAutospacing="1" w:after="100" w:afterAutospacing="1"/>
        <w:rPr>
          <w:rFonts w:ascii="Times New Roman" w:eastAsia="Times New Roman" w:hAnsi="Times New Roman" w:cs="Times New Roman"/>
        </w:rPr>
      </w:pPr>
    </w:p>
    <w:p w14:paraId="7278E0AB" w14:textId="77777777" w:rsidR="00740D78" w:rsidRPr="00740D78" w:rsidRDefault="00740D78" w:rsidP="00740D78">
      <w:pPr>
        <w:spacing w:before="100" w:beforeAutospacing="1" w:after="100" w:afterAutospacing="1"/>
        <w:rPr>
          <w:rFonts w:ascii="Times New Roman" w:eastAsia="Times New Roman" w:hAnsi="Times New Roman" w:cs="Times New Roman"/>
        </w:rPr>
      </w:pPr>
      <w:r w:rsidRPr="00740D78">
        <w:rPr>
          <w:rFonts w:ascii="Times New Roman" w:eastAsia="Times New Roman" w:hAnsi="Times New Roman" w:cs="Times New Roman"/>
        </w:rPr>
        <w:t xml:space="preserve">At this point you will be ready to move on to getting </w:t>
      </w:r>
      <w:proofErr w:type="spellStart"/>
      <w:r w:rsidRPr="00740D78">
        <w:rPr>
          <w:rFonts w:ascii="Times New Roman" w:eastAsia="Times New Roman" w:hAnsi="Times New Roman" w:cs="Times New Roman"/>
        </w:rPr>
        <w:t>Conda</w:t>
      </w:r>
      <w:proofErr w:type="spellEnd"/>
      <w:r w:rsidRPr="00740D78">
        <w:rPr>
          <w:rFonts w:ascii="Times New Roman" w:eastAsia="Times New Roman" w:hAnsi="Times New Roman" w:cs="Times New Roman"/>
        </w:rPr>
        <w:t xml:space="preserve"> set up, however </w:t>
      </w:r>
      <w:r w:rsidRPr="00740D78">
        <w:rPr>
          <w:rFonts w:ascii="Times New Roman" w:eastAsia="Times New Roman" w:hAnsi="Times New Roman" w:cs="Times New Roman"/>
          <w:b/>
          <w:bCs/>
        </w:rPr>
        <w:t>if you wish to remove the above setup </w:t>
      </w:r>
      <w:r w:rsidRPr="00740D78">
        <w:rPr>
          <w:rFonts w:ascii="Times New Roman" w:eastAsia="Times New Roman" w:hAnsi="Times New Roman" w:cs="Times New Roman"/>
        </w:rPr>
        <w:t>and start over, you can use the following:</w:t>
      </w:r>
    </w:p>
    <w:p w14:paraId="704377D4" w14:textId="211B4700" w:rsidR="00740D78" w:rsidRPr="00740D78" w:rsidRDefault="00740D78" w:rsidP="00740D7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proofErr w:type="spellStart"/>
      <w:r w:rsidRPr="00740D78">
        <w:rPr>
          <w:rFonts w:ascii="Courier New" w:eastAsia="Times New Roman" w:hAnsi="Courier New" w:cs="Courier New"/>
          <w:sz w:val="20"/>
          <w:szCs w:val="20"/>
        </w:rPr>
        <w:t>sudo</w:t>
      </w:r>
      <w:proofErr w:type="spellEnd"/>
      <w:r w:rsidRPr="00740D78">
        <w:rPr>
          <w:rFonts w:ascii="Courier New" w:eastAsia="Times New Roman" w:hAnsi="Courier New" w:cs="Courier New"/>
          <w:sz w:val="20"/>
          <w:szCs w:val="20"/>
        </w:rPr>
        <w:t xml:space="preserve"> </w:t>
      </w:r>
      <w:proofErr w:type="spellStart"/>
      <w:r w:rsidRPr="00740D78">
        <w:rPr>
          <w:rFonts w:ascii="Courier New" w:eastAsia="Times New Roman" w:hAnsi="Courier New" w:cs="Courier New"/>
          <w:sz w:val="20"/>
          <w:szCs w:val="20"/>
        </w:rPr>
        <w:t>umount</w:t>
      </w:r>
      <w:proofErr w:type="spellEnd"/>
      <w:r w:rsidRPr="00740D78">
        <w:rPr>
          <w:rFonts w:ascii="Courier New" w:eastAsia="Times New Roman" w:hAnsi="Courier New" w:cs="Courier New"/>
          <w:sz w:val="20"/>
          <w:szCs w:val="20"/>
        </w:rPr>
        <w:t xml:space="preserve"> chroot-ubuntu/proc chroot-ubuntu/sys chroot-ubuntu/dev</w:t>
      </w:r>
    </w:p>
    <w:p w14:paraId="487A672D" w14:textId="0CD3461A" w:rsidR="00740D78" w:rsidRDefault="00740D78" w:rsidP="00740D7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proofErr w:type="spellStart"/>
      <w:r w:rsidRPr="00740D78">
        <w:rPr>
          <w:rFonts w:ascii="Courier New" w:eastAsia="Times New Roman" w:hAnsi="Courier New" w:cs="Courier New"/>
          <w:sz w:val="20"/>
          <w:szCs w:val="20"/>
        </w:rPr>
        <w:t>sudo</w:t>
      </w:r>
      <w:proofErr w:type="spellEnd"/>
      <w:r w:rsidRPr="00740D78">
        <w:rPr>
          <w:rFonts w:ascii="Courier New" w:eastAsia="Times New Roman" w:hAnsi="Courier New" w:cs="Courier New"/>
          <w:sz w:val="20"/>
          <w:szCs w:val="20"/>
        </w:rPr>
        <w:t xml:space="preserve"> rm -rf chroot-folder</w:t>
      </w:r>
    </w:p>
    <w:p w14:paraId="2035110A" w14:textId="77777777" w:rsidR="000832DE" w:rsidRPr="000832DE" w:rsidRDefault="000832DE" w:rsidP="00083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eastAsia="Times New Roman" w:hAnsi="Courier New" w:cs="Courier New"/>
          <w:sz w:val="20"/>
          <w:szCs w:val="20"/>
        </w:rPr>
      </w:pPr>
    </w:p>
    <w:p w14:paraId="76162A3E" w14:textId="3260D93A" w:rsidR="00740D78" w:rsidRPr="00740D78" w:rsidRDefault="00740D78" w:rsidP="00740D78">
      <w:pPr>
        <w:spacing w:before="100" w:beforeAutospacing="1" w:after="100" w:afterAutospacing="1"/>
        <w:rPr>
          <w:rFonts w:ascii="Times New Roman" w:eastAsia="Times New Roman" w:hAnsi="Times New Roman" w:cs="Times New Roman"/>
        </w:rPr>
      </w:pPr>
      <w:r w:rsidRPr="00740D78">
        <w:rPr>
          <w:rFonts w:ascii="Times New Roman" w:eastAsia="Times New Roman" w:hAnsi="Times New Roman" w:cs="Times New Roman"/>
          <w:b/>
          <w:bCs/>
        </w:rPr>
        <w:t xml:space="preserve">Setting Up </w:t>
      </w:r>
      <w:proofErr w:type="spellStart"/>
      <w:r w:rsidRPr="00740D78">
        <w:rPr>
          <w:rFonts w:ascii="Times New Roman" w:eastAsia="Times New Roman" w:hAnsi="Times New Roman" w:cs="Times New Roman"/>
          <w:b/>
          <w:bCs/>
        </w:rPr>
        <w:t>Conda</w:t>
      </w:r>
      <w:proofErr w:type="spellEnd"/>
      <w:r w:rsidRPr="00740D78">
        <w:rPr>
          <w:rFonts w:ascii="Times New Roman" w:eastAsia="Times New Roman" w:hAnsi="Times New Roman" w:cs="Times New Roman"/>
          <w:b/>
          <w:bCs/>
        </w:rPr>
        <w:t xml:space="preserve"> In Chroot Home:</w:t>
      </w:r>
    </w:p>
    <w:p w14:paraId="4B5F8D2D" w14:textId="77777777" w:rsidR="00740D78" w:rsidRPr="00740D78" w:rsidRDefault="00740D78" w:rsidP="00740D78">
      <w:pPr>
        <w:spacing w:before="100" w:beforeAutospacing="1" w:after="100" w:afterAutospacing="1"/>
        <w:rPr>
          <w:rFonts w:ascii="Times New Roman" w:eastAsia="Times New Roman" w:hAnsi="Times New Roman" w:cs="Times New Roman"/>
        </w:rPr>
      </w:pPr>
      <w:r w:rsidRPr="00740D78">
        <w:rPr>
          <w:rFonts w:ascii="Times New Roman" w:eastAsia="Times New Roman" w:hAnsi="Times New Roman" w:cs="Times New Roman"/>
        </w:rPr>
        <w:t xml:space="preserve">At this point, we will have successfully set up </w:t>
      </w:r>
      <w:proofErr w:type="gramStart"/>
      <w:r w:rsidRPr="00740D78">
        <w:rPr>
          <w:rFonts w:ascii="Times New Roman" w:eastAsia="Times New Roman" w:hAnsi="Times New Roman" w:cs="Times New Roman"/>
        </w:rPr>
        <w:t>a</w:t>
      </w:r>
      <w:proofErr w:type="gramEnd"/>
      <w:r w:rsidRPr="00740D78">
        <w:rPr>
          <w:rFonts w:ascii="Times New Roman" w:eastAsia="Times New Roman" w:hAnsi="Times New Roman" w:cs="Times New Roman"/>
        </w:rPr>
        <w:t xml:space="preserve"> Ubuntu instillation within a sub-directory of our Mk1c. All changes we make the system's configuration from now on will be limited to this new Ubuntu sub-instillation.</w:t>
      </w:r>
    </w:p>
    <w:p w14:paraId="2BB7CC8B" w14:textId="77777777" w:rsidR="00740D78" w:rsidRPr="00740D78" w:rsidRDefault="00740D78" w:rsidP="00740D78">
      <w:pPr>
        <w:spacing w:before="100" w:beforeAutospacing="1" w:after="100" w:afterAutospacing="1"/>
        <w:rPr>
          <w:rFonts w:ascii="Times New Roman" w:eastAsia="Times New Roman" w:hAnsi="Times New Roman" w:cs="Times New Roman"/>
        </w:rPr>
      </w:pPr>
      <w:r w:rsidRPr="00740D78">
        <w:rPr>
          <w:rFonts w:ascii="Times New Roman" w:eastAsia="Times New Roman" w:hAnsi="Times New Roman" w:cs="Times New Roman"/>
        </w:rPr>
        <w:t xml:space="preserve">With the </w:t>
      </w:r>
      <w:proofErr w:type="spellStart"/>
      <w:r w:rsidRPr="00740D78">
        <w:rPr>
          <w:rFonts w:ascii="Times New Roman" w:eastAsia="Times New Roman" w:hAnsi="Times New Roman" w:cs="Times New Roman"/>
          <w:i/>
          <w:iCs/>
        </w:rPr>
        <w:t>glibc</w:t>
      </w:r>
      <w:proofErr w:type="spellEnd"/>
      <w:r w:rsidRPr="00740D78">
        <w:rPr>
          <w:rFonts w:ascii="Times New Roman" w:eastAsia="Times New Roman" w:hAnsi="Times New Roman" w:cs="Times New Roman"/>
          <w:i/>
          <w:iCs/>
        </w:rPr>
        <w:t> </w:t>
      </w:r>
      <w:r w:rsidRPr="00740D78">
        <w:rPr>
          <w:rFonts w:ascii="Times New Roman" w:eastAsia="Times New Roman" w:hAnsi="Times New Roman" w:cs="Times New Roman"/>
        </w:rPr>
        <w:t xml:space="preserve">issue resolved (as the </w:t>
      </w:r>
      <w:r w:rsidRPr="00740D78">
        <w:rPr>
          <w:rFonts w:ascii="Courier New" w:eastAsia="Times New Roman" w:hAnsi="Courier New" w:cs="Courier New"/>
          <w:sz w:val="20"/>
          <w:szCs w:val="20"/>
        </w:rPr>
        <w:t>Focal Fossa</w:t>
      </w:r>
      <w:r w:rsidRPr="00740D78">
        <w:rPr>
          <w:rFonts w:ascii="Times New Roman" w:eastAsia="Times New Roman" w:hAnsi="Times New Roman" w:cs="Times New Roman"/>
          <w:i/>
          <w:iCs/>
        </w:rPr>
        <w:t> </w:t>
      </w:r>
      <w:r w:rsidRPr="00740D78">
        <w:rPr>
          <w:rFonts w:ascii="Times New Roman" w:eastAsia="Times New Roman" w:hAnsi="Times New Roman" w:cs="Times New Roman"/>
        </w:rPr>
        <w:t>release of Ubuntu includes an up to-date version of</w:t>
      </w:r>
      <w:r w:rsidRPr="00740D78">
        <w:rPr>
          <w:rFonts w:ascii="Times New Roman" w:eastAsia="Times New Roman" w:hAnsi="Times New Roman" w:cs="Times New Roman"/>
          <w:i/>
          <w:iCs/>
        </w:rPr>
        <w:t> </w:t>
      </w:r>
      <w:proofErr w:type="spellStart"/>
      <w:r w:rsidRPr="00740D78">
        <w:rPr>
          <w:rFonts w:ascii="Times New Roman" w:eastAsia="Times New Roman" w:hAnsi="Times New Roman" w:cs="Times New Roman"/>
          <w:i/>
          <w:iCs/>
        </w:rPr>
        <w:t>glibc</w:t>
      </w:r>
      <w:proofErr w:type="spellEnd"/>
      <w:r w:rsidRPr="00740D78">
        <w:rPr>
          <w:rFonts w:ascii="Times New Roman" w:eastAsia="Times New Roman" w:hAnsi="Times New Roman" w:cs="Times New Roman"/>
        </w:rPr>
        <w:t>)</w:t>
      </w:r>
      <w:r w:rsidRPr="00740D78">
        <w:rPr>
          <w:rFonts w:ascii="Times New Roman" w:eastAsia="Times New Roman" w:hAnsi="Times New Roman" w:cs="Times New Roman"/>
          <w:i/>
          <w:iCs/>
        </w:rPr>
        <w:t> </w:t>
      </w:r>
      <w:r w:rsidRPr="00740D78">
        <w:rPr>
          <w:rFonts w:ascii="Times New Roman" w:eastAsia="Times New Roman" w:hAnsi="Times New Roman" w:cs="Times New Roman"/>
        </w:rPr>
        <w:t xml:space="preserve">we may proceed with the </w:t>
      </w:r>
      <w:proofErr w:type="spellStart"/>
      <w:r w:rsidRPr="00740D78">
        <w:rPr>
          <w:rFonts w:ascii="Times New Roman" w:eastAsia="Times New Roman" w:hAnsi="Times New Roman" w:cs="Times New Roman"/>
        </w:rPr>
        <w:t>Conda</w:t>
      </w:r>
      <w:proofErr w:type="spellEnd"/>
      <w:r w:rsidRPr="00740D78">
        <w:rPr>
          <w:rFonts w:ascii="Times New Roman" w:eastAsia="Times New Roman" w:hAnsi="Times New Roman" w:cs="Times New Roman"/>
        </w:rPr>
        <w:t xml:space="preserve"> installation.</w:t>
      </w:r>
    </w:p>
    <w:p w14:paraId="2C5A9657" w14:textId="10A46381" w:rsidR="00740D78" w:rsidRPr="00740D78" w:rsidRDefault="00740D78" w:rsidP="00740D78">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740D78">
        <w:rPr>
          <w:rFonts w:ascii="Courier New" w:eastAsia="Times New Roman" w:hAnsi="Courier New" w:cs="Courier New"/>
          <w:sz w:val="20"/>
          <w:szCs w:val="20"/>
        </w:rPr>
        <w:t>cd home</w:t>
      </w:r>
    </w:p>
    <w:p w14:paraId="2A4664F8" w14:textId="77777777" w:rsidR="00740D78" w:rsidRPr="00740D78" w:rsidRDefault="00740D78" w:rsidP="00740D78">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740D78">
        <w:rPr>
          <w:rFonts w:ascii="Courier New" w:eastAsia="Times New Roman" w:hAnsi="Courier New" w:cs="Courier New"/>
          <w:sz w:val="20"/>
          <w:szCs w:val="20"/>
        </w:rPr>
        <w:t>apt install curl</w:t>
      </w:r>
    </w:p>
    <w:p w14:paraId="699C3E01" w14:textId="77777777" w:rsidR="00740D78" w:rsidRPr="00740D78" w:rsidRDefault="00740D78" w:rsidP="00740D78">
      <w:pPr>
        <w:numPr>
          <w:ilvl w:val="0"/>
          <w:numId w:val="4"/>
        </w:numPr>
        <w:spacing w:before="100" w:beforeAutospacing="1" w:after="100" w:afterAutospacing="1"/>
        <w:rPr>
          <w:rFonts w:ascii="Times New Roman" w:eastAsia="Times New Roman" w:hAnsi="Times New Roman" w:cs="Times New Roman"/>
          <w:sz w:val="20"/>
          <w:szCs w:val="20"/>
        </w:rPr>
      </w:pPr>
      <w:r w:rsidRPr="00740D78">
        <w:rPr>
          <w:rFonts w:ascii="Times New Roman" w:eastAsia="Times New Roman" w:hAnsi="Times New Roman" w:cs="Times New Roman"/>
          <w:sz w:val="20"/>
          <w:szCs w:val="20"/>
        </w:rPr>
        <w:t xml:space="preserve">(note, the </w:t>
      </w:r>
      <w:proofErr w:type="spellStart"/>
      <w:r w:rsidRPr="00740D78">
        <w:rPr>
          <w:rFonts w:ascii="Times New Roman" w:eastAsia="Times New Roman" w:hAnsi="Times New Roman" w:cs="Times New Roman"/>
          <w:sz w:val="20"/>
          <w:szCs w:val="20"/>
        </w:rPr>
        <w:t>Conda</w:t>
      </w:r>
      <w:proofErr w:type="spellEnd"/>
      <w:r w:rsidRPr="00740D78">
        <w:rPr>
          <w:rFonts w:ascii="Times New Roman" w:eastAsia="Times New Roman" w:hAnsi="Times New Roman" w:cs="Times New Roman"/>
          <w:sz w:val="20"/>
          <w:szCs w:val="20"/>
        </w:rPr>
        <w:t xml:space="preserve"> version in this tutorial must be 4.9.2, as more recent versions will instillation issues)</w:t>
      </w:r>
    </w:p>
    <w:p w14:paraId="2A03AA3F" w14:textId="77777777" w:rsidR="00740D78" w:rsidRPr="00740D78" w:rsidRDefault="00740D78" w:rsidP="0074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740D78">
        <w:rPr>
          <w:rFonts w:ascii="Courier New" w:eastAsia="Times New Roman" w:hAnsi="Courier New" w:cs="Courier New"/>
          <w:sz w:val="20"/>
          <w:szCs w:val="20"/>
        </w:rPr>
        <w:t>conda</w:t>
      </w:r>
      <w:proofErr w:type="spellEnd"/>
      <w:r w:rsidRPr="00740D78">
        <w:rPr>
          <w:rFonts w:ascii="Courier New" w:eastAsia="Times New Roman" w:hAnsi="Courier New" w:cs="Courier New"/>
          <w:sz w:val="20"/>
          <w:szCs w:val="20"/>
        </w:rPr>
        <w:t xml:space="preserve"> curl -o miniconda37.sh https://repo.anaconda.com/miniconda/Miniconda3-py37_4.9.2-Linux-aarch64.sh </w:t>
      </w:r>
    </w:p>
    <w:p w14:paraId="69A6EC5B" w14:textId="77777777" w:rsidR="00740D78" w:rsidRPr="00740D78" w:rsidRDefault="00740D78" w:rsidP="00740D78">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740D78">
        <w:rPr>
          <w:rFonts w:ascii="Courier New" w:eastAsia="Times New Roman" w:hAnsi="Courier New" w:cs="Courier New"/>
          <w:sz w:val="20"/>
          <w:szCs w:val="20"/>
        </w:rPr>
        <w:t>bash ./miniconda37.sh</w:t>
      </w:r>
    </w:p>
    <w:p w14:paraId="43C6451C" w14:textId="77777777" w:rsidR="00740D78" w:rsidRPr="00740D78" w:rsidRDefault="00740D78" w:rsidP="00740D78">
      <w:pPr>
        <w:numPr>
          <w:ilvl w:val="0"/>
          <w:numId w:val="4"/>
        </w:numPr>
        <w:spacing w:before="100" w:beforeAutospacing="1" w:after="100" w:afterAutospacing="1"/>
        <w:rPr>
          <w:rFonts w:ascii="Times New Roman" w:eastAsia="Times New Roman" w:hAnsi="Times New Roman" w:cs="Times New Roman"/>
        </w:rPr>
      </w:pPr>
      <w:r w:rsidRPr="00740D78">
        <w:rPr>
          <w:rFonts w:ascii="Times New Roman" w:eastAsia="Times New Roman" w:hAnsi="Times New Roman" w:cs="Times New Roman"/>
        </w:rPr>
        <w:t xml:space="preserve">Install </w:t>
      </w:r>
      <w:proofErr w:type="spellStart"/>
      <w:r w:rsidRPr="00740D78">
        <w:rPr>
          <w:rFonts w:ascii="Times New Roman" w:eastAsia="Times New Roman" w:hAnsi="Times New Roman" w:cs="Times New Roman"/>
        </w:rPr>
        <w:t>Conda</w:t>
      </w:r>
      <w:proofErr w:type="spellEnd"/>
      <w:r w:rsidRPr="00740D78">
        <w:rPr>
          <w:rFonts w:ascii="Times New Roman" w:eastAsia="Times New Roman" w:hAnsi="Times New Roman" w:cs="Times New Roman"/>
        </w:rPr>
        <w:t xml:space="preserve"> via installation script prompts</w:t>
      </w:r>
    </w:p>
    <w:p w14:paraId="28562C26" w14:textId="77777777" w:rsidR="00740D78" w:rsidRPr="00740D78" w:rsidRDefault="00740D78" w:rsidP="00740D78">
      <w:pPr>
        <w:numPr>
          <w:ilvl w:val="0"/>
          <w:numId w:val="4"/>
        </w:numPr>
        <w:spacing w:before="100" w:beforeAutospacing="1" w:after="100" w:afterAutospacing="1"/>
        <w:rPr>
          <w:rFonts w:ascii="Times New Roman" w:eastAsia="Times New Roman" w:hAnsi="Times New Roman" w:cs="Times New Roman"/>
        </w:rPr>
      </w:pPr>
      <w:r w:rsidRPr="00740D78">
        <w:rPr>
          <w:rFonts w:ascii="Times New Roman" w:eastAsia="Times New Roman" w:hAnsi="Times New Roman" w:cs="Times New Roman"/>
        </w:rPr>
        <w:t xml:space="preserve">To test install, run </w:t>
      </w:r>
      <w:proofErr w:type="spellStart"/>
      <w:r w:rsidRPr="00740D78">
        <w:rPr>
          <w:rFonts w:ascii="Courier New" w:eastAsia="Times New Roman" w:hAnsi="Courier New" w:cs="Courier New"/>
          <w:i/>
          <w:iCs/>
          <w:sz w:val="20"/>
          <w:szCs w:val="20"/>
        </w:rPr>
        <w:t>conda</w:t>
      </w:r>
      <w:proofErr w:type="spellEnd"/>
      <w:r w:rsidRPr="00740D78">
        <w:rPr>
          <w:rFonts w:ascii="Courier New" w:eastAsia="Times New Roman" w:hAnsi="Courier New" w:cs="Courier New"/>
          <w:i/>
          <w:iCs/>
          <w:sz w:val="20"/>
          <w:szCs w:val="20"/>
        </w:rPr>
        <w:t xml:space="preserve"> info</w:t>
      </w:r>
      <w:r w:rsidRPr="00740D78">
        <w:rPr>
          <w:rFonts w:ascii="Times New Roman" w:eastAsia="Times New Roman" w:hAnsi="Times New Roman" w:cs="Times New Roman"/>
          <w:i/>
          <w:iCs/>
        </w:rPr>
        <w:t>.</w:t>
      </w:r>
      <w:r w:rsidRPr="00740D78">
        <w:rPr>
          <w:rFonts w:ascii="Times New Roman" w:eastAsia="Times New Roman" w:hAnsi="Times New Roman" w:cs="Times New Roman"/>
        </w:rPr>
        <w:t xml:space="preserve"> If </w:t>
      </w:r>
      <w:proofErr w:type="spellStart"/>
      <w:r w:rsidRPr="00740D78">
        <w:rPr>
          <w:rFonts w:ascii="Times New Roman" w:eastAsia="Times New Roman" w:hAnsi="Times New Roman" w:cs="Times New Roman"/>
        </w:rPr>
        <w:t>Conda</w:t>
      </w:r>
      <w:proofErr w:type="spellEnd"/>
      <w:r w:rsidRPr="00740D78">
        <w:rPr>
          <w:rFonts w:ascii="Times New Roman" w:eastAsia="Times New Roman" w:hAnsi="Times New Roman" w:cs="Times New Roman"/>
        </w:rPr>
        <w:t xml:space="preserve"> succeeds at providing you information on the newly installed </w:t>
      </w:r>
      <w:proofErr w:type="spellStart"/>
      <w:r w:rsidRPr="00740D78">
        <w:rPr>
          <w:rFonts w:ascii="Times New Roman" w:eastAsia="Times New Roman" w:hAnsi="Times New Roman" w:cs="Times New Roman"/>
        </w:rPr>
        <w:t>Conda</w:t>
      </w:r>
      <w:proofErr w:type="spellEnd"/>
      <w:r w:rsidRPr="00740D78">
        <w:rPr>
          <w:rFonts w:ascii="Times New Roman" w:eastAsia="Times New Roman" w:hAnsi="Times New Roman" w:cs="Times New Roman"/>
        </w:rPr>
        <w:t xml:space="preserve"> implementation, you may move on to the next steps.</w:t>
      </w:r>
    </w:p>
    <w:p w14:paraId="0CE873A4" w14:textId="77777777" w:rsidR="00740D78" w:rsidRPr="00740D78" w:rsidRDefault="00740D78" w:rsidP="00740D78">
      <w:pPr>
        <w:spacing w:before="100" w:beforeAutospacing="1" w:after="100" w:afterAutospacing="1"/>
        <w:rPr>
          <w:rFonts w:ascii="Times New Roman" w:eastAsia="Times New Roman" w:hAnsi="Times New Roman" w:cs="Times New Roman"/>
        </w:rPr>
      </w:pPr>
    </w:p>
    <w:p w14:paraId="0E366D9F" w14:textId="701B079A" w:rsidR="00740D78" w:rsidRPr="00740D78" w:rsidRDefault="00740D78" w:rsidP="00740D78">
      <w:pPr>
        <w:spacing w:before="100" w:beforeAutospacing="1" w:after="100" w:afterAutospacing="1"/>
        <w:rPr>
          <w:rFonts w:ascii="Times New Roman" w:eastAsia="Times New Roman" w:hAnsi="Times New Roman" w:cs="Times New Roman"/>
        </w:rPr>
      </w:pPr>
      <w:r w:rsidRPr="00740D78">
        <w:rPr>
          <w:rFonts w:ascii="Times New Roman" w:eastAsia="Times New Roman" w:hAnsi="Times New Roman" w:cs="Times New Roman"/>
        </w:rPr>
        <w:t xml:space="preserve">At this point you have successfully installed </w:t>
      </w:r>
      <w:proofErr w:type="spellStart"/>
      <w:r w:rsidRPr="00740D78">
        <w:rPr>
          <w:rFonts w:ascii="Times New Roman" w:eastAsia="Times New Roman" w:hAnsi="Times New Roman" w:cs="Times New Roman"/>
        </w:rPr>
        <w:t>Conda</w:t>
      </w:r>
      <w:proofErr w:type="spellEnd"/>
      <w:r w:rsidRPr="00740D78">
        <w:rPr>
          <w:rFonts w:ascii="Times New Roman" w:eastAsia="Times New Roman" w:hAnsi="Times New Roman" w:cs="Times New Roman"/>
        </w:rPr>
        <w:t xml:space="preserve"> on your Mk1c: well done! Proceed with application/pipeline specific installation and environment setup. The next steps are for those who wish to install Python within their </w:t>
      </w:r>
      <w:proofErr w:type="spellStart"/>
      <w:r w:rsidRPr="00740D78">
        <w:rPr>
          <w:rFonts w:ascii="Times New Roman" w:eastAsia="Times New Roman" w:hAnsi="Times New Roman" w:cs="Times New Roman"/>
        </w:rPr>
        <w:t>Conda</w:t>
      </w:r>
      <w:proofErr w:type="spellEnd"/>
      <w:r w:rsidRPr="00740D78">
        <w:rPr>
          <w:rFonts w:ascii="Times New Roman" w:eastAsia="Times New Roman" w:hAnsi="Times New Roman" w:cs="Times New Roman"/>
        </w:rPr>
        <w:t xml:space="preserve"> environment:</w:t>
      </w:r>
    </w:p>
    <w:p w14:paraId="32C90F69" w14:textId="77777777" w:rsidR="000832DE" w:rsidRDefault="000832DE" w:rsidP="00740D78">
      <w:pPr>
        <w:spacing w:before="100" w:beforeAutospacing="1" w:after="100" w:afterAutospacing="1"/>
        <w:rPr>
          <w:rFonts w:ascii="Times New Roman" w:eastAsia="Times New Roman" w:hAnsi="Times New Roman" w:cs="Times New Roman"/>
          <w:b/>
          <w:bCs/>
        </w:rPr>
      </w:pPr>
    </w:p>
    <w:p w14:paraId="33B97C2F" w14:textId="77777777" w:rsidR="000832DE" w:rsidRDefault="000832DE" w:rsidP="00740D78">
      <w:pPr>
        <w:spacing w:before="100" w:beforeAutospacing="1" w:after="100" w:afterAutospacing="1"/>
        <w:rPr>
          <w:rFonts w:ascii="Times New Roman" w:eastAsia="Times New Roman" w:hAnsi="Times New Roman" w:cs="Times New Roman"/>
          <w:b/>
          <w:bCs/>
        </w:rPr>
      </w:pPr>
    </w:p>
    <w:p w14:paraId="591823AF" w14:textId="66610995" w:rsidR="00740D78" w:rsidRPr="00740D78" w:rsidRDefault="00740D78" w:rsidP="00740D78">
      <w:pPr>
        <w:spacing w:before="100" w:beforeAutospacing="1" w:after="100" w:afterAutospacing="1"/>
        <w:rPr>
          <w:rFonts w:ascii="Times New Roman" w:eastAsia="Times New Roman" w:hAnsi="Times New Roman" w:cs="Times New Roman"/>
        </w:rPr>
      </w:pPr>
      <w:r w:rsidRPr="00740D78">
        <w:rPr>
          <w:rFonts w:ascii="Times New Roman" w:eastAsia="Times New Roman" w:hAnsi="Times New Roman" w:cs="Times New Roman"/>
          <w:b/>
          <w:bCs/>
        </w:rPr>
        <w:lastRenderedPageBreak/>
        <w:t xml:space="preserve">Set Up Python </w:t>
      </w:r>
      <w:proofErr w:type="gramStart"/>
      <w:r w:rsidRPr="00740D78">
        <w:rPr>
          <w:rFonts w:ascii="Times New Roman" w:eastAsia="Times New Roman" w:hAnsi="Times New Roman" w:cs="Times New Roman"/>
          <w:b/>
          <w:bCs/>
        </w:rPr>
        <w:t>In</w:t>
      </w:r>
      <w:proofErr w:type="gramEnd"/>
      <w:r w:rsidRPr="00740D78">
        <w:rPr>
          <w:rFonts w:ascii="Times New Roman" w:eastAsia="Times New Roman" w:hAnsi="Times New Roman" w:cs="Times New Roman"/>
          <w:b/>
          <w:bCs/>
        </w:rPr>
        <w:t xml:space="preserve"> </w:t>
      </w:r>
      <w:proofErr w:type="spellStart"/>
      <w:r w:rsidRPr="00740D78">
        <w:rPr>
          <w:rFonts w:ascii="Times New Roman" w:eastAsia="Times New Roman" w:hAnsi="Times New Roman" w:cs="Times New Roman"/>
          <w:b/>
          <w:bCs/>
        </w:rPr>
        <w:t>Conda</w:t>
      </w:r>
      <w:proofErr w:type="spellEnd"/>
      <w:r w:rsidRPr="00740D78">
        <w:rPr>
          <w:rFonts w:ascii="Times New Roman" w:eastAsia="Times New Roman" w:hAnsi="Times New Roman" w:cs="Times New Roman"/>
          <w:b/>
          <w:bCs/>
        </w:rPr>
        <w:t>:</w:t>
      </w:r>
    </w:p>
    <w:p w14:paraId="0E1DCFE3" w14:textId="77777777" w:rsidR="00740D78" w:rsidRPr="00740D78" w:rsidRDefault="00740D78" w:rsidP="00740D78">
      <w:pPr>
        <w:numPr>
          <w:ilvl w:val="0"/>
          <w:numId w:val="5"/>
        </w:numPr>
        <w:spacing w:before="100" w:beforeAutospacing="1" w:after="100" w:afterAutospacing="1"/>
        <w:rPr>
          <w:rFonts w:ascii="Times New Roman" w:eastAsia="Times New Roman" w:hAnsi="Times New Roman" w:cs="Times New Roman"/>
        </w:rPr>
      </w:pPr>
      <w:r w:rsidRPr="00740D78">
        <w:rPr>
          <w:rFonts w:ascii="Times New Roman" w:eastAsia="Times New Roman" w:hAnsi="Times New Roman" w:cs="Times New Roman"/>
          <w:sz w:val="20"/>
          <w:szCs w:val="20"/>
        </w:rPr>
        <w:t>(note, any version of Python can be specified here. I have tested with versions 3.5-3.9, with all functioning as expected) </w:t>
      </w:r>
    </w:p>
    <w:p w14:paraId="28BCECBE" w14:textId="77777777" w:rsidR="00740D78" w:rsidRPr="00740D78" w:rsidRDefault="00740D78" w:rsidP="0074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eastAsia="Times New Roman" w:hAnsi="Courier New" w:cs="Courier New"/>
          <w:sz w:val="20"/>
          <w:szCs w:val="20"/>
        </w:rPr>
      </w:pPr>
      <w:proofErr w:type="spellStart"/>
      <w:r w:rsidRPr="00740D78">
        <w:rPr>
          <w:rFonts w:ascii="Courier New" w:eastAsia="Times New Roman" w:hAnsi="Courier New" w:cs="Courier New"/>
          <w:sz w:val="20"/>
          <w:szCs w:val="20"/>
        </w:rPr>
        <w:t>conda</w:t>
      </w:r>
      <w:proofErr w:type="spellEnd"/>
      <w:r w:rsidRPr="00740D78">
        <w:rPr>
          <w:rFonts w:ascii="Courier New" w:eastAsia="Times New Roman" w:hAnsi="Courier New" w:cs="Courier New"/>
          <w:sz w:val="20"/>
          <w:szCs w:val="20"/>
        </w:rPr>
        <w:t xml:space="preserve"> create -n </w:t>
      </w:r>
      <w:proofErr w:type="spellStart"/>
      <w:r w:rsidRPr="00740D78">
        <w:rPr>
          <w:rFonts w:ascii="Courier New" w:eastAsia="Times New Roman" w:hAnsi="Courier New" w:cs="Courier New"/>
          <w:sz w:val="20"/>
          <w:szCs w:val="20"/>
        </w:rPr>
        <w:t>pyenv</w:t>
      </w:r>
      <w:proofErr w:type="spellEnd"/>
      <w:r w:rsidRPr="00740D78">
        <w:rPr>
          <w:rFonts w:ascii="Courier New" w:eastAsia="Times New Roman" w:hAnsi="Courier New" w:cs="Courier New"/>
          <w:sz w:val="20"/>
          <w:szCs w:val="20"/>
        </w:rPr>
        <w:t xml:space="preserve"> python=3.7</w:t>
      </w:r>
    </w:p>
    <w:p w14:paraId="72D2EE1E" w14:textId="77777777" w:rsidR="00740D78" w:rsidRPr="00740D78" w:rsidRDefault="00740D78" w:rsidP="00740D7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proofErr w:type="spellStart"/>
      <w:r w:rsidRPr="00740D78">
        <w:rPr>
          <w:rFonts w:ascii="Courier New" w:eastAsia="Times New Roman" w:hAnsi="Courier New" w:cs="Courier New"/>
          <w:sz w:val="20"/>
          <w:szCs w:val="20"/>
        </w:rPr>
        <w:t>conda</w:t>
      </w:r>
      <w:proofErr w:type="spellEnd"/>
      <w:r w:rsidRPr="00740D78">
        <w:rPr>
          <w:rFonts w:ascii="Courier New" w:eastAsia="Times New Roman" w:hAnsi="Courier New" w:cs="Courier New"/>
          <w:sz w:val="20"/>
          <w:szCs w:val="20"/>
        </w:rPr>
        <w:t xml:space="preserve"> activate </w:t>
      </w:r>
      <w:proofErr w:type="spellStart"/>
      <w:r w:rsidRPr="00740D78">
        <w:rPr>
          <w:rFonts w:ascii="Courier New" w:eastAsia="Times New Roman" w:hAnsi="Courier New" w:cs="Courier New"/>
          <w:sz w:val="20"/>
          <w:szCs w:val="20"/>
        </w:rPr>
        <w:t>pyenv</w:t>
      </w:r>
      <w:proofErr w:type="spellEnd"/>
    </w:p>
    <w:p w14:paraId="2105DE7A" w14:textId="77777777" w:rsidR="00740D78" w:rsidRPr="00740D78" w:rsidRDefault="00740D78" w:rsidP="00740D78">
      <w:pPr>
        <w:numPr>
          <w:ilvl w:val="0"/>
          <w:numId w:val="5"/>
        </w:numPr>
        <w:spacing w:before="100" w:beforeAutospacing="1" w:after="100" w:afterAutospacing="1"/>
        <w:rPr>
          <w:rFonts w:ascii="Times New Roman" w:eastAsia="Times New Roman" w:hAnsi="Times New Roman" w:cs="Times New Roman"/>
          <w:sz w:val="20"/>
          <w:szCs w:val="20"/>
        </w:rPr>
      </w:pPr>
      <w:r w:rsidRPr="00740D78">
        <w:rPr>
          <w:rFonts w:ascii="Times New Roman" w:eastAsia="Times New Roman" w:hAnsi="Times New Roman" w:cs="Times New Roman"/>
          <w:sz w:val="20"/>
          <w:szCs w:val="20"/>
        </w:rPr>
        <w:t>(note, </w:t>
      </w:r>
      <w:proofErr w:type="spellStart"/>
      <w:r w:rsidRPr="00740D78">
        <w:rPr>
          <w:rFonts w:ascii="Times New Roman" w:eastAsia="Times New Roman" w:hAnsi="Times New Roman" w:cs="Times New Roman"/>
          <w:sz w:val="20"/>
          <w:szCs w:val="20"/>
        </w:rPr>
        <w:t>Conda</w:t>
      </w:r>
      <w:proofErr w:type="spellEnd"/>
      <w:r w:rsidRPr="00740D78">
        <w:rPr>
          <w:rFonts w:ascii="Times New Roman" w:eastAsia="Times New Roman" w:hAnsi="Times New Roman" w:cs="Times New Roman"/>
          <w:sz w:val="20"/>
          <w:szCs w:val="20"/>
        </w:rPr>
        <w:t xml:space="preserve"> fails to recognize the required dependency for </w:t>
      </w:r>
      <w:proofErr w:type="spellStart"/>
      <w:r w:rsidRPr="00740D78">
        <w:rPr>
          <w:rFonts w:ascii="Times New Roman" w:eastAsia="Times New Roman" w:hAnsi="Times New Roman" w:cs="Times New Roman"/>
          <w:sz w:val="20"/>
          <w:szCs w:val="20"/>
        </w:rPr>
        <w:t>openssl</w:t>
      </w:r>
      <w:proofErr w:type="spellEnd"/>
      <w:r w:rsidRPr="00740D78">
        <w:rPr>
          <w:rFonts w:ascii="Times New Roman" w:eastAsia="Times New Roman" w:hAnsi="Times New Roman" w:cs="Times New Roman"/>
          <w:sz w:val="20"/>
          <w:szCs w:val="20"/>
        </w:rPr>
        <w:t xml:space="preserve">, which causes </w:t>
      </w:r>
      <w:proofErr w:type="spellStart"/>
      <w:r w:rsidRPr="00740D78">
        <w:rPr>
          <w:rFonts w:ascii="Times New Roman" w:eastAsia="Times New Roman" w:hAnsi="Times New Roman" w:cs="Times New Roman"/>
          <w:sz w:val="20"/>
          <w:szCs w:val="20"/>
        </w:rPr>
        <w:t>Conda</w:t>
      </w:r>
      <w:proofErr w:type="spellEnd"/>
      <w:r w:rsidRPr="00740D78">
        <w:rPr>
          <w:rFonts w:ascii="Times New Roman" w:eastAsia="Times New Roman" w:hAnsi="Times New Roman" w:cs="Times New Roman"/>
          <w:sz w:val="20"/>
          <w:szCs w:val="20"/>
        </w:rPr>
        <w:t xml:space="preserve"> to fail to run python. This can be remedied by specifying a functioning version of </w:t>
      </w:r>
      <w:proofErr w:type="spellStart"/>
      <w:r w:rsidRPr="00740D78">
        <w:rPr>
          <w:rFonts w:ascii="Times New Roman" w:eastAsia="Times New Roman" w:hAnsi="Times New Roman" w:cs="Times New Roman"/>
          <w:sz w:val="20"/>
          <w:szCs w:val="20"/>
        </w:rPr>
        <w:t>openssl</w:t>
      </w:r>
      <w:proofErr w:type="spellEnd"/>
      <w:r w:rsidRPr="00740D78">
        <w:rPr>
          <w:rFonts w:ascii="Times New Roman" w:eastAsia="Times New Roman" w:hAnsi="Times New Roman" w:cs="Times New Roman"/>
          <w:sz w:val="20"/>
          <w:szCs w:val="20"/>
        </w:rPr>
        <w:t>) </w:t>
      </w:r>
    </w:p>
    <w:p w14:paraId="79349F3F" w14:textId="77777777" w:rsidR="00740D78" w:rsidRPr="00740D78" w:rsidRDefault="00740D78" w:rsidP="0074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Courier New" w:eastAsia="Times New Roman" w:hAnsi="Courier New" w:cs="Courier New"/>
          <w:sz w:val="20"/>
          <w:szCs w:val="20"/>
        </w:rPr>
      </w:pPr>
      <w:proofErr w:type="spellStart"/>
      <w:r w:rsidRPr="00740D78">
        <w:rPr>
          <w:rFonts w:ascii="Courier New" w:eastAsia="Times New Roman" w:hAnsi="Courier New" w:cs="Courier New"/>
          <w:sz w:val="20"/>
          <w:szCs w:val="20"/>
        </w:rPr>
        <w:t>conda</w:t>
      </w:r>
      <w:proofErr w:type="spellEnd"/>
      <w:r w:rsidRPr="00740D78">
        <w:rPr>
          <w:rFonts w:ascii="Courier New" w:eastAsia="Times New Roman" w:hAnsi="Courier New" w:cs="Courier New"/>
          <w:sz w:val="20"/>
          <w:szCs w:val="20"/>
        </w:rPr>
        <w:t xml:space="preserve"> install -y </w:t>
      </w:r>
      <w:proofErr w:type="spellStart"/>
      <w:r w:rsidRPr="00740D78">
        <w:rPr>
          <w:rFonts w:ascii="Courier New" w:eastAsia="Times New Roman" w:hAnsi="Courier New" w:cs="Courier New"/>
          <w:sz w:val="20"/>
          <w:szCs w:val="20"/>
        </w:rPr>
        <w:t>openssl</w:t>
      </w:r>
      <w:proofErr w:type="spellEnd"/>
      <w:r w:rsidRPr="00740D78">
        <w:rPr>
          <w:rFonts w:ascii="Courier New" w:eastAsia="Times New Roman" w:hAnsi="Courier New" w:cs="Courier New"/>
          <w:sz w:val="20"/>
          <w:szCs w:val="20"/>
        </w:rPr>
        <w:t>=1.1.1j=hfd63f10_0</w:t>
      </w:r>
    </w:p>
    <w:p w14:paraId="697521C3" w14:textId="63D4A717" w:rsidR="00740D78" w:rsidRPr="00740D78" w:rsidRDefault="00740D78" w:rsidP="00740D78">
      <w:pPr>
        <w:spacing w:before="100" w:beforeAutospacing="1" w:after="100" w:afterAutospacing="1"/>
        <w:rPr>
          <w:rFonts w:ascii="Times New Roman" w:eastAsia="Times New Roman" w:hAnsi="Times New Roman" w:cs="Times New Roman"/>
        </w:rPr>
      </w:pPr>
      <w:r w:rsidRPr="00740D78">
        <w:rPr>
          <w:rFonts w:ascii="Times New Roman" w:eastAsia="Times New Roman" w:hAnsi="Times New Roman" w:cs="Times New Roman"/>
        </w:rPr>
        <w:t xml:space="preserve">At this point, should now have a functioning installation of </w:t>
      </w:r>
      <w:proofErr w:type="spellStart"/>
      <w:r w:rsidRPr="00740D78">
        <w:rPr>
          <w:rFonts w:ascii="Times New Roman" w:eastAsia="Times New Roman" w:hAnsi="Times New Roman" w:cs="Times New Roman"/>
        </w:rPr>
        <w:t>Conda</w:t>
      </w:r>
      <w:proofErr w:type="spellEnd"/>
      <w:r w:rsidRPr="00740D78">
        <w:rPr>
          <w:rFonts w:ascii="Times New Roman" w:eastAsia="Times New Roman" w:hAnsi="Times New Roman" w:cs="Times New Roman"/>
        </w:rPr>
        <w:t xml:space="preserve">, with an environment running whichever version of Python you wish. </w:t>
      </w:r>
    </w:p>
    <w:p w14:paraId="2AF3092D" w14:textId="77777777" w:rsidR="00740D78" w:rsidRPr="00D21674" w:rsidRDefault="00740D78" w:rsidP="00D21674">
      <w:pPr>
        <w:rPr>
          <w:rFonts w:ascii="Times New Roman" w:hAnsi="Times New Roman" w:cs="Times New Roman"/>
          <w:sz w:val="28"/>
          <w:szCs w:val="28"/>
        </w:rPr>
      </w:pPr>
    </w:p>
    <w:sectPr w:rsidR="00740D78" w:rsidRPr="00D21674">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27C97" w14:textId="77777777" w:rsidR="004A1BA8" w:rsidRDefault="004A1BA8" w:rsidP="0020457F">
      <w:r>
        <w:separator/>
      </w:r>
    </w:p>
  </w:endnote>
  <w:endnote w:type="continuationSeparator" w:id="0">
    <w:p w14:paraId="1AA4D669" w14:textId="77777777" w:rsidR="004A1BA8" w:rsidRDefault="004A1BA8" w:rsidP="00204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1EFE3" w14:textId="345334D6" w:rsidR="0020457F" w:rsidRDefault="0020457F">
    <w:pPr>
      <w:pStyle w:val="Footer"/>
    </w:pPr>
    <w:r>
      <w:t xml:space="preserve">Last updated by Samuel </w:t>
    </w:r>
    <w:proofErr w:type="spellStart"/>
    <w:r>
      <w:t>Horovatin</w:t>
    </w:r>
    <w:proofErr w:type="spellEnd"/>
    <w:r>
      <w:t xml:space="preserve"> on 1</w:t>
    </w:r>
    <w:r w:rsidR="00FC5194">
      <w:t>8</w:t>
    </w:r>
    <w:r>
      <w:t>/01/2022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AB238" w14:textId="77777777" w:rsidR="004A1BA8" w:rsidRDefault="004A1BA8" w:rsidP="0020457F">
      <w:r>
        <w:separator/>
      </w:r>
    </w:p>
  </w:footnote>
  <w:footnote w:type="continuationSeparator" w:id="0">
    <w:p w14:paraId="6BDF24BE" w14:textId="77777777" w:rsidR="004A1BA8" w:rsidRDefault="004A1BA8" w:rsidP="002045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16D30"/>
    <w:multiLevelType w:val="multilevel"/>
    <w:tmpl w:val="0E145FE2"/>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E6E4A"/>
    <w:multiLevelType w:val="hybridMultilevel"/>
    <w:tmpl w:val="C6649D9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7B7D4A"/>
    <w:multiLevelType w:val="hybridMultilevel"/>
    <w:tmpl w:val="D9A2C464"/>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4D311887"/>
    <w:multiLevelType w:val="hybridMultilevel"/>
    <w:tmpl w:val="4162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FE6ED3"/>
    <w:multiLevelType w:val="hybridMultilevel"/>
    <w:tmpl w:val="B642737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 w15:restartNumberingAfterBreak="0">
    <w:nsid w:val="61914698"/>
    <w:multiLevelType w:val="multilevel"/>
    <w:tmpl w:val="FC003A56"/>
    <w:lvl w:ilvl="0">
      <w:start w:val="1"/>
      <w:numFmt w:val="decimal"/>
      <w:lvlText w:val="%1."/>
      <w:lvlJc w:val="left"/>
      <w:pPr>
        <w:tabs>
          <w:tab w:val="num" w:pos="720"/>
        </w:tabs>
        <w:ind w:left="720" w:hanging="360"/>
      </w:pPr>
      <w:rPr>
        <w:rFonts w:ascii="Times New Roman" w:hAnsi="Times New Roman" w:cs="Times New Roman" w:hint="default"/>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F21E06"/>
    <w:multiLevelType w:val="multilevel"/>
    <w:tmpl w:val="85EAF81C"/>
    <w:lvl w:ilvl="0">
      <w:start w:val="1"/>
      <w:numFmt w:val="decimal"/>
      <w:lvlText w:val="%1."/>
      <w:lvlJc w:val="left"/>
      <w:pPr>
        <w:tabs>
          <w:tab w:val="num" w:pos="720"/>
        </w:tabs>
        <w:ind w:left="720" w:hanging="360"/>
      </w:pPr>
      <w:rPr>
        <w:rFonts w:ascii="Times New Roman" w:hAnsi="Times New Roman" w:cs="Times New Roman" w:hint="default"/>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511728"/>
    <w:multiLevelType w:val="hybridMultilevel"/>
    <w:tmpl w:val="D9A2C464"/>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7D131786"/>
    <w:multiLevelType w:val="multilevel"/>
    <w:tmpl w:val="C60A1E22"/>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8"/>
  </w:num>
  <w:num w:numId="4">
    <w:abstractNumId w:val="6"/>
  </w:num>
  <w:num w:numId="5">
    <w:abstractNumId w:val="5"/>
  </w:num>
  <w:num w:numId="6">
    <w:abstractNumId w:val="3"/>
  </w:num>
  <w:num w:numId="7">
    <w:abstractNumId w:val="1"/>
  </w:num>
  <w:num w:numId="8">
    <w:abstractNumId w:val="2"/>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yab Soomro">
    <w15:presenceInfo w15:providerId="AD" w15:userId="S::mh862027@dal.ca::fe6c16e0-5d61-4b6b-94ef-9df9a2222a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846"/>
    <w:rsid w:val="00015C3C"/>
    <w:rsid w:val="00036AF1"/>
    <w:rsid w:val="00064195"/>
    <w:rsid w:val="000832DE"/>
    <w:rsid w:val="000B3ECF"/>
    <w:rsid w:val="00193395"/>
    <w:rsid w:val="001D6846"/>
    <w:rsid w:val="0020457F"/>
    <w:rsid w:val="00262945"/>
    <w:rsid w:val="002917E4"/>
    <w:rsid w:val="00294EDA"/>
    <w:rsid w:val="003523D5"/>
    <w:rsid w:val="004A1BA8"/>
    <w:rsid w:val="004B353B"/>
    <w:rsid w:val="004B4D9E"/>
    <w:rsid w:val="00567F4A"/>
    <w:rsid w:val="005D7D6F"/>
    <w:rsid w:val="006879D7"/>
    <w:rsid w:val="00701E20"/>
    <w:rsid w:val="00740D78"/>
    <w:rsid w:val="007B2446"/>
    <w:rsid w:val="00862A4C"/>
    <w:rsid w:val="00967401"/>
    <w:rsid w:val="009E1520"/>
    <w:rsid w:val="009E164D"/>
    <w:rsid w:val="00A20BF7"/>
    <w:rsid w:val="00A45FCF"/>
    <w:rsid w:val="00B10EA9"/>
    <w:rsid w:val="00B70F34"/>
    <w:rsid w:val="00CA49D9"/>
    <w:rsid w:val="00D21674"/>
    <w:rsid w:val="00DC04A4"/>
    <w:rsid w:val="00EC3C4C"/>
    <w:rsid w:val="00EE1401"/>
    <w:rsid w:val="00F369FE"/>
    <w:rsid w:val="00FC5194"/>
    <w:rsid w:val="00FC6C5F"/>
    <w:rsid w:val="00FF1A11"/>
    <w:rsid w:val="00FF38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E6B9B"/>
  <w15:chartTrackingRefBased/>
  <w15:docId w15:val="{6C438D57-9B23-B64D-8623-2D3D06974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57F"/>
    <w:pPr>
      <w:tabs>
        <w:tab w:val="center" w:pos="4680"/>
        <w:tab w:val="right" w:pos="9360"/>
      </w:tabs>
    </w:pPr>
  </w:style>
  <w:style w:type="character" w:customStyle="1" w:styleId="HeaderChar">
    <w:name w:val="Header Char"/>
    <w:basedOn w:val="DefaultParagraphFont"/>
    <w:link w:val="Header"/>
    <w:uiPriority w:val="99"/>
    <w:rsid w:val="0020457F"/>
  </w:style>
  <w:style w:type="paragraph" w:styleId="Footer">
    <w:name w:val="footer"/>
    <w:basedOn w:val="Normal"/>
    <w:link w:val="FooterChar"/>
    <w:uiPriority w:val="99"/>
    <w:unhideWhenUsed/>
    <w:rsid w:val="0020457F"/>
    <w:pPr>
      <w:tabs>
        <w:tab w:val="center" w:pos="4680"/>
        <w:tab w:val="right" w:pos="9360"/>
      </w:tabs>
    </w:pPr>
  </w:style>
  <w:style w:type="character" w:customStyle="1" w:styleId="FooterChar">
    <w:name w:val="Footer Char"/>
    <w:basedOn w:val="DefaultParagraphFont"/>
    <w:link w:val="Footer"/>
    <w:uiPriority w:val="99"/>
    <w:rsid w:val="0020457F"/>
  </w:style>
  <w:style w:type="character" w:styleId="Hyperlink">
    <w:name w:val="Hyperlink"/>
    <w:basedOn w:val="DefaultParagraphFont"/>
    <w:uiPriority w:val="99"/>
    <w:unhideWhenUsed/>
    <w:rsid w:val="00862A4C"/>
    <w:rPr>
      <w:color w:val="0563C1" w:themeColor="hyperlink"/>
      <w:u w:val="single"/>
    </w:rPr>
  </w:style>
  <w:style w:type="character" w:styleId="UnresolvedMention">
    <w:name w:val="Unresolved Mention"/>
    <w:basedOn w:val="DefaultParagraphFont"/>
    <w:uiPriority w:val="99"/>
    <w:semiHidden/>
    <w:unhideWhenUsed/>
    <w:rsid w:val="00862A4C"/>
    <w:rPr>
      <w:color w:val="605E5C"/>
      <w:shd w:val="clear" w:color="auto" w:fill="E1DFDD"/>
    </w:rPr>
  </w:style>
  <w:style w:type="paragraph" w:styleId="ListParagraph">
    <w:name w:val="List Paragraph"/>
    <w:basedOn w:val="Normal"/>
    <w:uiPriority w:val="34"/>
    <w:qFormat/>
    <w:rsid w:val="00862A4C"/>
    <w:pPr>
      <w:ind w:left="720"/>
      <w:contextualSpacing/>
    </w:pPr>
  </w:style>
  <w:style w:type="paragraph" w:styleId="NormalWeb">
    <w:name w:val="Normal (Web)"/>
    <w:basedOn w:val="Normal"/>
    <w:uiPriority w:val="99"/>
    <w:semiHidden/>
    <w:unhideWhenUsed/>
    <w:rsid w:val="00740D7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40D78"/>
    <w:rPr>
      <w:b/>
      <w:bCs/>
    </w:rPr>
  </w:style>
  <w:style w:type="character" w:styleId="Emphasis">
    <w:name w:val="Emphasis"/>
    <w:basedOn w:val="DefaultParagraphFont"/>
    <w:uiPriority w:val="20"/>
    <w:qFormat/>
    <w:rsid w:val="00740D78"/>
    <w:rPr>
      <w:i/>
      <w:iCs/>
    </w:rPr>
  </w:style>
  <w:style w:type="paragraph" w:styleId="HTMLPreformatted">
    <w:name w:val="HTML Preformatted"/>
    <w:basedOn w:val="Normal"/>
    <w:link w:val="HTMLPreformattedChar"/>
    <w:uiPriority w:val="99"/>
    <w:semiHidden/>
    <w:unhideWhenUsed/>
    <w:rsid w:val="00740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0D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740D7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E140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140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4228889">
      <w:bodyDiv w:val="1"/>
      <w:marLeft w:val="0"/>
      <w:marRight w:val="0"/>
      <w:marTop w:val="0"/>
      <w:marBottom w:val="0"/>
      <w:divBdr>
        <w:top w:val="none" w:sz="0" w:space="0" w:color="auto"/>
        <w:left w:val="none" w:sz="0" w:space="0" w:color="auto"/>
        <w:bottom w:val="none" w:sz="0" w:space="0" w:color="auto"/>
        <w:right w:val="none" w:sz="0" w:space="0" w:color="auto"/>
      </w:divBdr>
    </w:div>
    <w:div w:id="1616592547">
      <w:bodyDiv w:val="1"/>
      <w:marLeft w:val="0"/>
      <w:marRight w:val="0"/>
      <w:marTop w:val="0"/>
      <w:marBottom w:val="0"/>
      <w:divBdr>
        <w:top w:val="none" w:sz="0" w:space="0" w:color="auto"/>
        <w:left w:val="none" w:sz="0" w:space="0" w:color="auto"/>
        <w:bottom w:val="none" w:sz="0" w:space="0" w:color="auto"/>
        <w:right w:val="none" w:sz="0" w:space="0" w:color="auto"/>
      </w:divBdr>
    </w:div>
    <w:div w:id="1992177294">
      <w:bodyDiv w:val="1"/>
      <w:marLeft w:val="0"/>
      <w:marRight w:val="0"/>
      <w:marTop w:val="0"/>
      <w:marBottom w:val="0"/>
      <w:divBdr>
        <w:top w:val="none" w:sz="0" w:space="0" w:color="auto"/>
        <w:left w:val="none" w:sz="0" w:space="0" w:color="auto"/>
        <w:bottom w:val="none" w:sz="0" w:space="0" w:color="auto"/>
        <w:right w:val="none" w:sz="0" w:space="0" w:color="auto"/>
      </w:divBdr>
    </w:div>
    <w:div w:id="2015960783">
      <w:bodyDiv w:val="1"/>
      <w:marLeft w:val="0"/>
      <w:marRight w:val="0"/>
      <w:marTop w:val="0"/>
      <w:marBottom w:val="0"/>
      <w:divBdr>
        <w:top w:val="none" w:sz="0" w:space="0" w:color="auto"/>
        <w:left w:val="none" w:sz="0" w:space="0" w:color="auto"/>
        <w:bottom w:val="none" w:sz="0" w:space="0" w:color="auto"/>
        <w:right w:val="none" w:sz="0" w:space="0" w:color="auto"/>
      </w:divBdr>
      <w:divsChild>
        <w:div w:id="1339576476">
          <w:marLeft w:val="0"/>
          <w:marRight w:val="0"/>
          <w:marTop w:val="0"/>
          <w:marBottom w:val="0"/>
          <w:divBdr>
            <w:top w:val="none" w:sz="0" w:space="0" w:color="auto"/>
            <w:left w:val="none" w:sz="0" w:space="0" w:color="auto"/>
            <w:bottom w:val="none" w:sz="0" w:space="0" w:color="auto"/>
            <w:right w:val="none" w:sz="0" w:space="0" w:color="auto"/>
          </w:divBdr>
        </w:div>
        <w:div w:id="516507584">
          <w:marLeft w:val="0"/>
          <w:marRight w:val="0"/>
          <w:marTop w:val="0"/>
          <w:marBottom w:val="0"/>
          <w:divBdr>
            <w:top w:val="none" w:sz="0" w:space="0" w:color="auto"/>
            <w:left w:val="none" w:sz="0" w:space="0" w:color="auto"/>
            <w:bottom w:val="none" w:sz="0" w:space="0" w:color="auto"/>
            <w:right w:val="none" w:sz="0" w:space="0" w:color="auto"/>
          </w:divBdr>
        </w:div>
        <w:div w:id="957178782">
          <w:marLeft w:val="0"/>
          <w:marRight w:val="0"/>
          <w:marTop w:val="0"/>
          <w:marBottom w:val="0"/>
          <w:divBdr>
            <w:top w:val="none" w:sz="0" w:space="0" w:color="auto"/>
            <w:left w:val="none" w:sz="0" w:space="0" w:color="auto"/>
            <w:bottom w:val="none" w:sz="0" w:space="0" w:color="auto"/>
            <w:right w:val="none" w:sz="0" w:space="0" w:color="auto"/>
          </w:divBdr>
        </w:div>
        <w:div w:id="1504666546">
          <w:marLeft w:val="0"/>
          <w:marRight w:val="0"/>
          <w:marTop w:val="0"/>
          <w:marBottom w:val="0"/>
          <w:divBdr>
            <w:top w:val="none" w:sz="0" w:space="0" w:color="auto"/>
            <w:left w:val="none" w:sz="0" w:space="0" w:color="auto"/>
            <w:bottom w:val="none" w:sz="0" w:space="0" w:color="auto"/>
            <w:right w:val="none" w:sz="0" w:space="0" w:color="auto"/>
          </w:divBdr>
        </w:div>
        <w:div w:id="1110510573">
          <w:marLeft w:val="0"/>
          <w:marRight w:val="0"/>
          <w:marTop w:val="0"/>
          <w:marBottom w:val="0"/>
          <w:divBdr>
            <w:top w:val="none" w:sz="0" w:space="0" w:color="auto"/>
            <w:left w:val="none" w:sz="0" w:space="0" w:color="auto"/>
            <w:bottom w:val="none" w:sz="0" w:space="0" w:color="auto"/>
            <w:right w:val="none" w:sz="0" w:space="0" w:color="auto"/>
          </w:divBdr>
        </w:div>
        <w:div w:id="315303702">
          <w:marLeft w:val="0"/>
          <w:marRight w:val="0"/>
          <w:marTop w:val="0"/>
          <w:marBottom w:val="0"/>
          <w:divBdr>
            <w:top w:val="none" w:sz="0" w:space="0" w:color="auto"/>
            <w:left w:val="none" w:sz="0" w:space="0" w:color="auto"/>
            <w:bottom w:val="none" w:sz="0" w:space="0" w:color="auto"/>
            <w:right w:val="none" w:sz="0" w:space="0" w:color="auto"/>
          </w:divBdr>
        </w:div>
        <w:div w:id="393554846">
          <w:marLeft w:val="0"/>
          <w:marRight w:val="0"/>
          <w:marTop w:val="0"/>
          <w:marBottom w:val="0"/>
          <w:divBdr>
            <w:top w:val="none" w:sz="0" w:space="0" w:color="auto"/>
            <w:left w:val="none" w:sz="0" w:space="0" w:color="auto"/>
            <w:bottom w:val="none" w:sz="0" w:space="0" w:color="auto"/>
            <w:right w:val="none" w:sz="0" w:space="0" w:color="auto"/>
          </w:divBdr>
        </w:div>
        <w:div w:id="1626304583">
          <w:marLeft w:val="0"/>
          <w:marRight w:val="0"/>
          <w:marTop w:val="0"/>
          <w:marBottom w:val="0"/>
          <w:divBdr>
            <w:top w:val="none" w:sz="0" w:space="0" w:color="auto"/>
            <w:left w:val="none" w:sz="0" w:space="0" w:color="auto"/>
            <w:bottom w:val="none" w:sz="0" w:space="0" w:color="auto"/>
            <w:right w:val="none" w:sz="0" w:space="0" w:color="auto"/>
          </w:divBdr>
        </w:div>
        <w:div w:id="1950383959">
          <w:marLeft w:val="0"/>
          <w:marRight w:val="0"/>
          <w:marTop w:val="0"/>
          <w:marBottom w:val="0"/>
          <w:divBdr>
            <w:top w:val="none" w:sz="0" w:space="0" w:color="auto"/>
            <w:left w:val="none" w:sz="0" w:space="0" w:color="auto"/>
            <w:bottom w:val="none" w:sz="0" w:space="0" w:color="auto"/>
            <w:right w:val="none" w:sz="0" w:space="0" w:color="auto"/>
          </w:divBdr>
        </w:div>
        <w:div w:id="1694262995">
          <w:marLeft w:val="0"/>
          <w:marRight w:val="0"/>
          <w:marTop w:val="0"/>
          <w:marBottom w:val="0"/>
          <w:divBdr>
            <w:top w:val="none" w:sz="0" w:space="0" w:color="auto"/>
            <w:left w:val="none" w:sz="0" w:space="0" w:color="auto"/>
            <w:bottom w:val="none" w:sz="0" w:space="0" w:color="auto"/>
            <w:right w:val="none" w:sz="0" w:space="0" w:color="auto"/>
          </w:divBdr>
        </w:div>
        <w:div w:id="1196890309">
          <w:marLeft w:val="0"/>
          <w:marRight w:val="0"/>
          <w:marTop w:val="0"/>
          <w:marBottom w:val="0"/>
          <w:divBdr>
            <w:top w:val="none" w:sz="0" w:space="0" w:color="auto"/>
            <w:left w:val="none" w:sz="0" w:space="0" w:color="auto"/>
            <w:bottom w:val="none" w:sz="0" w:space="0" w:color="auto"/>
            <w:right w:val="none" w:sz="0" w:space="0" w:color="auto"/>
          </w:divBdr>
        </w:div>
        <w:div w:id="1426000986">
          <w:marLeft w:val="0"/>
          <w:marRight w:val="0"/>
          <w:marTop w:val="0"/>
          <w:marBottom w:val="0"/>
          <w:divBdr>
            <w:top w:val="none" w:sz="0" w:space="0" w:color="auto"/>
            <w:left w:val="none" w:sz="0" w:space="0" w:color="auto"/>
            <w:bottom w:val="none" w:sz="0" w:space="0" w:color="auto"/>
            <w:right w:val="none" w:sz="0" w:space="0" w:color="auto"/>
          </w:divBdr>
        </w:div>
        <w:div w:id="350230916">
          <w:marLeft w:val="0"/>
          <w:marRight w:val="0"/>
          <w:marTop w:val="0"/>
          <w:marBottom w:val="0"/>
          <w:divBdr>
            <w:top w:val="none" w:sz="0" w:space="0" w:color="auto"/>
            <w:left w:val="none" w:sz="0" w:space="0" w:color="auto"/>
            <w:bottom w:val="none" w:sz="0" w:space="0" w:color="auto"/>
            <w:right w:val="none" w:sz="0" w:space="0" w:color="auto"/>
          </w:divBdr>
        </w:div>
        <w:div w:id="1637947929">
          <w:marLeft w:val="0"/>
          <w:marRight w:val="0"/>
          <w:marTop w:val="0"/>
          <w:marBottom w:val="0"/>
          <w:divBdr>
            <w:top w:val="none" w:sz="0" w:space="0" w:color="auto"/>
            <w:left w:val="none" w:sz="0" w:space="0" w:color="auto"/>
            <w:bottom w:val="none" w:sz="0" w:space="0" w:color="auto"/>
            <w:right w:val="none" w:sz="0" w:space="0" w:color="auto"/>
          </w:divBdr>
        </w:div>
        <w:div w:id="781264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adunate/MICAS" TargetMode="External"/><Relationship Id="rId13" Type="http://schemas.openxmlformats.org/officeDocument/2006/relationships/hyperlink" Target="http://127.0.0.1:5000"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nanoporetech.com/products/minion" TargetMode="External"/><Relationship Id="rId12" Type="http://schemas.openxmlformats.org/officeDocument/2006/relationships/hyperlink" Target="https://github.com/coadunate/MICAS"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unity.nanoporetech.com/posts/getting-conda-running-on-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hyperlink" Target="https://docs.conda.io/en/latest/"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git-scm.com/"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Horovatin</dc:creator>
  <cp:keywords/>
  <dc:description/>
  <cp:lastModifiedBy>Tayab Soomro</cp:lastModifiedBy>
  <cp:revision>2</cp:revision>
  <dcterms:created xsi:type="dcterms:W3CDTF">2022-01-19T17:57:00Z</dcterms:created>
  <dcterms:modified xsi:type="dcterms:W3CDTF">2022-01-19T17:57:00Z</dcterms:modified>
</cp:coreProperties>
</file>